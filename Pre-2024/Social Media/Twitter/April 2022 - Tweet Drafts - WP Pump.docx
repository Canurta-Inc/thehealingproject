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0"/>
          <w:szCs w:val="20"/>
        </w:rPr>
      </w:pPr>
      <w:r w:rsidDel="00000000" w:rsidR="00000000" w:rsidRPr="00000000">
        <w:rPr>
          <w:b w:val="1"/>
          <w:sz w:val="20"/>
          <w:szCs w:val="20"/>
          <w:rtl w:val="0"/>
        </w:rPr>
        <w:t xml:space="preserve">White Paper Pump</w:t>
      </w:r>
    </w:p>
    <w:p w:rsidR="00000000" w:rsidDel="00000000" w:rsidP="00000000" w:rsidRDefault="00000000" w:rsidRPr="00000000" w14:paraId="00000002">
      <w:pPr>
        <w:spacing w:after="240" w:before="240" w:lineRule="auto"/>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03">
      <w:pPr>
        <w:spacing w:after="240" w:before="240" w:lineRule="auto"/>
        <w:rPr>
          <w:b w:val="1"/>
          <w:sz w:val="20"/>
          <w:szCs w:val="20"/>
        </w:rPr>
      </w:pPr>
      <w:r w:rsidDel="00000000" w:rsidR="00000000" w:rsidRPr="00000000">
        <w:rPr>
          <w:b w:val="1"/>
          <w:sz w:val="20"/>
          <w:szCs w:val="20"/>
          <w:rtl w:val="0"/>
        </w:rPr>
        <w:t xml:space="preserve">The Problem</w:t>
      </w:r>
    </w:p>
    <w:p w:rsidR="00000000" w:rsidDel="00000000" w:rsidP="00000000" w:rsidRDefault="00000000" w:rsidRPr="00000000" w14:paraId="00000004">
      <w:pPr>
        <w:spacing w:after="240" w:befor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sz w:val="20"/>
          <w:szCs w:val="20"/>
        </w:rPr>
      </w:pPr>
      <w:r w:rsidDel="00000000" w:rsidR="00000000" w:rsidRPr="00000000">
        <w:rPr>
          <w:sz w:val="20"/>
          <w:szCs w:val="20"/>
          <w:rtl w:val="0"/>
        </w:rPr>
        <w:t xml:space="preserve">Chronic inflammation is a global health issue linked to many common </w:t>
      </w:r>
      <w:ins w:author="Shega Youngson" w:id="0" w:date="2022-04-07T22:03:06Z">
        <w:r w:rsidDel="00000000" w:rsidR="00000000" w:rsidRPr="00000000">
          <w:rPr>
            <w:sz w:val="20"/>
            <w:szCs w:val="20"/>
            <w:rtl w:val="0"/>
          </w:rPr>
          <w:t xml:space="preserve">diseases</w:t>
        </w:r>
      </w:ins>
      <w:del w:author="Shega Youngson" w:id="0" w:date="2022-04-07T22:03:06Z">
        <w:r w:rsidDel="00000000" w:rsidR="00000000" w:rsidRPr="00000000">
          <w:rPr>
            <w:sz w:val="20"/>
            <w:szCs w:val="20"/>
            <w:rtl w:val="0"/>
          </w:rPr>
          <w:delText xml:space="preserve">illnesses</w:delText>
        </w:r>
      </w:del>
      <w:r w:rsidDel="00000000" w:rsidR="00000000" w:rsidRPr="00000000">
        <w:rPr>
          <w:sz w:val="20"/>
          <w:szCs w:val="20"/>
          <w:rtl w:val="0"/>
        </w:rPr>
        <w:t xml:space="preserve"> like stroke, cardiovascular disease, cancer, diabetes, arthritis, fatty liver disease, and autoimmune disorders. Worldwide, 3 of 5 people die due to chronic inflammatory diseases.</w:t>
      </w:r>
    </w:p>
    <w:p w:rsidR="00000000" w:rsidDel="00000000" w:rsidP="00000000" w:rsidRDefault="00000000" w:rsidRPr="00000000" w14:paraId="00000006">
      <w:pPr>
        <w:spacing w:after="240" w:before="240" w:lineRule="auto"/>
        <w:rPr>
          <w:sz w:val="20"/>
          <w:szCs w:val="20"/>
        </w:rPr>
      </w:pPr>
      <w:r w:rsidDel="00000000" w:rsidR="00000000" w:rsidRPr="00000000">
        <w:rPr>
          <w:sz w:val="20"/>
          <w:szCs w:val="20"/>
          <w:rtl w:val="0"/>
        </w:rPr>
        <w:t xml:space="preserve">Chronic inflammation presents some of the most pervasive health challenges facing the world today</w:t>
      </w:r>
    </w:p>
    <w:p w:rsidR="00000000" w:rsidDel="00000000" w:rsidP="00000000" w:rsidRDefault="00000000" w:rsidRPr="00000000" w14:paraId="00000007">
      <w:pPr>
        <w:spacing w:after="240" w:before="240" w:lineRule="auto"/>
        <w:ind w:left="0" w:firstLine="0"/>
        <w:rPr>
          <w:sz w:val="20"/>
          <w:szCs w:val="20"/>
        </w:rPr>
      </w:pPr>
      <w:r w:rsidDel="00000000" w:rsidR="00000000" w:rsidRPr="00000000">
        <w:rPr>
          <w:sz w:val="20"/>
          <w:szCs w:val="20"/>
          <w:rtl w:val="0"/>
        </w:rPr>
        <w:t xml:space="preserve">3 of 5 people die due to chronic inflammatory diseases like stroke, chronic respiratory diseases, heart disorders, cancer, obesity, and diabetes</w:t>
      </w:r>
    </w:p>
    <w:p w:rsidR="00000000" w:rsidDel="00000000" w:rsidP="00000000" w:rsidRDefault="00000000" w:rsidRPr="00000000" w14:paraId="00000008">
      <w:pPr>
        <w:spacing w:after="240" w:before="240" w:lineRule="auto"/>
        <w:rPr>
          <w:sz w:val="20"/>
          <w:szCs w:val="20"/>
        </w:rPr>
      </w:pPr>
      <w:r w:rsidDel="00000000" w:rsidR="00000000" w:rsidRPr="00000000">
        <w:rPr>
          <w:sz w:val="20"/>
          <w:szCs w:val="20"/>
          <w:rtl w:val="0"/>
        </w:rPr>
        <w:t xml:space="preserve">The search for natural, alternative treatments to alleviate inflammation related diseases has long been frustrating with conventional medicine because it deals with symptoms, not the root cause of disease.</w:t>
      </w:r>
    </w:p>
    <w:p w:rsidR="00000000" w:rsidDel="00000000" w:rsidP="00000000" w:rsidRDefault="00000000" w:rsidRPr="00000000" w14:paraId="00000009">
      <w:pPr>
        <w:spacing w:after="240" w:before="240" w:lineRule="auto"/>
        <w:rPr>
          <w:sz w:val="20"/>
          <w:szCs w:val="20"/>
        </w:rPr>
      </w:pPr>
      <w:r w:rsidDel="00000000" w:rsidR="00000000" w:rsidRPr="00000000">
        <w:rPr>
          <w:sz w:val="20"/>
          <w:szCs w:val="20"/>
          <w:rtl w:val="0"/>
        </w:rPr>
        <w:t xml:space="preserve">Innovations in research and development will be needed as society continues to put more pressure on public - This is where THP comes in.</w:t>
      </w:r>
    </w:p>
    <w:p w:rsidR="00000000" w:rsidDel="00000000" w:rsidP="00000000" w:rsidRDefault="00000000" w:rsidRPr="00000000" w14:paraId="0000000A">
      <w:pPr>
        <w:spacing w:after="240" w:before="240" w:lineRule="auto"/>
        <w:rPr>
          <w:sz w:val="20"/>
          <w:szCs w:val="20"/>
        </w:rPr>
      </w:pPr>
      <w:r w:rsidDel="00000000" w:rsidR="00000000" w:rsidRPr="00000000">
        <w:rPr>
          <w:sz w:val="20"/>
          <w:szCs w:val="20"/>
          <w:rtl w:val="0"/>
        </w:rPr>
        <w:t xml:space="preserve">Chronic inflammation presents some of the most pervasive health challenges facing the world today.</w:t>
      </w:r>
    </w:p>
    <w:p w:rsidR="00000000" w:rsidDel="00000000" w:rsidP="00000000" w:rsidRDefault="00000000" w:rsidRPr="00000000" w14:paraId="0000000B">
      <w:pPr>
        <w:spacing w:after="240" w:before="240" w:lineRule="auto"/>
        <w:rPr>
          <w:sz w:val="20"/>
          <w:szCs w:val="20"/>
        </w:rPr>
      </w:pPr>
      <w:del w:author="Shega Youngson" w:id="1" w:date="2022-04-07T22:04:24Z">
        <w:r w:rsidDel="00000000" w:rsidR="00000000" w:rsidRPr="00000000">
          <w:rPr>
            <w:sz w:val="20"/>
            <w:szCs w:val="20"/>
            <w:rtl w:val="0"/>
          </w:rPr>
          <w:delText xml:space="preserve">Imagine a safer, time-released alternative to NSAIDS.</w:delText>
        </w:r>
      </w:del>
      <w:r w:rsidDel="00000000" w:rsidR="00000000" w:rsidRPr="00000000">
        <w:rPr>
          <w:rtl w:val="0"/>
        </w:rPr>
      </w:r>
    </w:p>
    <w:p w:rsidR="00000000" w:rsidDel="00000000" w:rsidP="00000000" w:rsidRDefault="00000000" w:rsidRPr="00000000" w14:paraId="0000000C">
      <w:pPr>
        <w:spacing w:after="240" w:before="240" w:lineRule="auto"/>
        <w:rPr>
          <w:sz w:val="20"/>
          <w:szCs w:val="20"/>
        </w:rPr>
      </w:pPr>
      <w:del w:author="Shega Youngson" w:id="2" w:date="2022-04-07T22:04:31Z">
        <w:r w:rsidDel="00000000" w:rsidR="00000000" w:rsidRPr="00000000">
          <w:rPr>
            <w:sz w:val="20"/>
            <w:szCs w:val="20"/>
            <w:rtl w:val="0"/>
          </w:rPr>
          <w:delText xml:space="preserve">Inflammatory disease? We can help.</w:delText>
        </w:r>
      </w:del>
      <w:r w:rsidDel="00000000" w:rsidR="00000000" w:rsidRPr="00000000">
        <w:rPr>
          <w:rtl w:val="0"/>
        </w:rPr>
      </w:r>
    </w:p>
    <w:p w:rsidR="00000000" w:rsidDel="00000000" w:rsidP="00000000" w:rsidRDefault="00000000" w:rsidRPr="00000000" w14:paraId="0000000D">
      <w:pPr>
        <w:spacing w:after="240" w:before="240" w:lineRule="auto"/>
        <w:rPr>
          <w:sz w:val="20"/>
          <w:szCs w:val="20"/>
        </w:rPr>
      </w:pPr>
      <w:r w:rsidDel="00000000" w:rsidR="00000000" w:rsidRPr="00000000">
        <w:rPr>
          <w:sz w:val="20"/>
          <w:szCs w:val="20"/>
          <w:rtl w:val="0"/>
        </w:rPr>
        <w:t xml:space="preserve">This is what you MUST know about inflammation.</w:t>
      </w:r>
    </w:p>
    <w:p w:rsidR="00000000" w:rsidDel="00000000" w:rsidP="00000000" w:rsidRDefault="00000000" w:rsidRPr="00000000" w14:paraId="0000000E">
      <w:pPr>
        <w:spacing w:after="240" w:before="240" w:lineRule="auto"/>
        <w:rPr>
          <w:sz w:val="20"/>
          <w:szCs w:val="20"/>
        </w:rPr>
      </w:pPr>
      <w:ins w:author="Shega Youngson" w:id="3" w:date="2022-04-07T22:39:20Z">
        <w:commentRangeStart w:id="0"/>
        <w:r w:rsidDel="00000000" w:rsidR="00000000" w:rsidRPr="00000000">
          <w:rPr>
            <w:sz w:val="20"/>
            <w:szCs w:val="20"/>
            <w:rtl w:val="0"/>
          </w:rPr>
          <w:t xml:space="preserve">\</w:t>
        </w:r>
      </w:ins>
      <w:del w:author="Shega Youngson" w:id="3" w:date="2022-04-07T22:39:20Z">
        <w:commentRangeEnd w:id="0"/>
        <w:r w:rsidDel="00000000" w:rsidR="00000000" w:rsidRPr="00000000">
          <w:commentReference w:id="0"/>
        </w:r>
        <w:r w:rsidDel="00000000" w:rsidR="00000000" w:rsidRPr="00000000">
          <w:rPr>
            <w:sz w:val="20"/>
            <w:szCs w:val="20"/>
            <w:rtl w:val="0"/>
          </w:rPr>
          <w:delText xml:space="preserve">Imagine a better world where chronic inflammation simply does not exist.</w:delText>
        </w:r>
      </w:del>
      <w:r w:rsidDel="00000000" w:rsidR="00000000" w:rsidRPr="00000000">
        <w:rPr>
          <w:rtl w:val="0"/>
        </w:rPr>
      </w:r>
    </w:p>
    <w:p w:rsidR="00000000" w:rsidDel="00000000" w:rsidP="00000000" w:rsidRDefault="00000000" w:rsidRPr="00000000" w14:paraId="0000000F">
      <w:pPr>
        <w:spacing w:after="240" w:before="240" w:lineRule="auto"/>
        <w:rPr>
          <w:sz w:val="20"/>
          <w:szCs w:val="20"/>
        </w:rPr>
      </w:pPr>
      <w:r w:rsidDel="00000000" w:rsidR="00000000" w:rsidRPr="00000000">
        <w:rPr>
          <w:sz w:val="20"/>
          <w:szCs w:val="20"/>
          <w:rtl w:val="0"/>
        </w:rPr>
        <w:t xml:space="preserve">Don't let chronic inflammation derail you – find out how to beat it at the source.</w:t>
      </w:r>
    </w:p>
    <w:p w:rsidR="00000000" w:rsidDel="00000000" w:rsidP="00000000" w:rsidRDefault="00000000" w:rsidRPr="00000000" w14:paraId="00000010">
      <w:pPr>
        <w:spacing w:after="240" w:before="240" w:lineRule="auto"/>
        <w:rPr>
          <w:sz w:val="20"/>
          <w:szCs w:val="20"/>
        </w:rPr>
      </w:pPr>
      <w:r w:rsidDel="00000000" w:rsidR="00000000" w:rsidRPr="00000000">
        <w:rPr>
          <w:sz w:val="20"/>
          <w:szCs w:val="20"/>
          <w:rtl w:val="0"/>
        </w:rPr>
        <w:t xml:space="preserve">If you're not sure what inflammation is, and why it's so bad for you, here's the simplest description ever.</w:t>
      </w:r>
    </w:p>
    <w:p w:rsidR="00000000" w:rsidDel="00000000" w:rsidP="00000000" w:rsidRDefault="00000000" w:rsidRPr="00000000" w14:paraId="00000011">
      <w:pPr>
        <w:spacing w:after="240" w:befor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after="240" w:before="240" w:lineRule="auto"/>
        <w:rPr>
          <w:sz w:val="20"/>
          <w:szCs w:val="20"/>
        </w:rPr>
      </w:pPr>
      <w:del w:author="Shega Youngson" w:id="4" w:date="2022-04-07T22:40:02Z">
        <w:r w:rsidDel="00000000" w:rsidR="00000000" w:rsidRPr="00000000">
          <w:rPr>
            <w:sz w:val="20"/>
            <w:szCs w:val="20"/>
            <w:rtl w:val="0"/>
          </w:rPr>
          <w:delText xml:space="preserve">Innovative trans-disciplinary collaborations are the key to better understanding of inflammation related diseases.</w:delText>
        </w:r>
      </w:del>
      <w:r w:rsidDel="00000000" w:rsidR="00000000" w:rsidRPr="00000000">
        <w:rPr>
          <w:rtl w:val="0"/>
        </w:rPr>
      </w:r>
    </w:p>
    <w:p w:rsidR="00000000" w:rsidDel="00000000" w:rsidP="00000000" w:rsidRDefault="00000000" w:rsidRPr="00000000" w14:paraId="00000013">
      <w:pPr>
        <w:spacing w:after="240" w:before="240" w:lineRule="auto"/>
        <w:rPr>
          <w:sz w:val="20"/>
          <w:szCs w:val="20"/>
        </w:rPr>
      </w:pPr>
      <w:del w:author="Shega Youngson" w:id="5" w:date="2022-04-07T22:40:06Z">
        <w:r w:rsidDel="00000000" w:rsidR="00000000" w:rsidRPr="00000000">
          <w:rPr>
            <w:sz w:val="20"/>
            <w:szCs w:val="20"/>
            <w:rtl w:val="0"/>
          </w:rPr>
          <w:delText xml:space="preserve">No funding? No problem. THP is the answer.</w:delText>
        </w:r>
      </w:del>
      <w:r w:rsidDel="00000000" w:rsidR="00000000" w:rsidRPr="00000000">
        <w:rPr>
          <w:rtl w:val="0"/>
        </w:rPr>
      </w:r>
    </w:p>
    <w:p w:rsidR="00000000" w:rsidDel="00000000" w:rsidP="00000000" w:rsidRDefault="00000000" w:rsidRPr="00000000" w14:paraId="00000014">
      <w:pPr>
        <w:spacing w:after="240" w:before="240" w:lineRule="auto"/>
        <w:rPr>
          <w:sz w:val="20"/>
          <w:szCs w:val="20"/>
        </w:rPr>
      </w:pPr>
      <w:r w:rsidDel="00000000" w:rsidR="00000000" w:rsidRPr="00000000">
        <w:rPr>
          <w:sz w:val="20"/>
          <w:szCs w:val="20"/>
          <w:rtl w:val="0"/>
        </w:rPr>
        <w:t xml:space="preserve">The future of </w:t>
      </w:r>
      <w:ins w:author="Shega Youngson" w:id="6" w:date="2022-04-07T22:40:21Z">
        <w:r w:rsidDel="00000000" w:rsidR="00000000" w:rsidRPr="00000000">
          <w:rPr>
            <w:sz w:val="20"/>
            <w:szCs w:val="20"/>
            <w:rtl w:val="0"/>
          </w:rPr>
          <w:t xml:space="preserve">health</w:t>
        </w:r>
      </w:ins>
      <w:del w:author="Shega Youngson" w:id="6" w:date="2022-04-07T22:40:21Z">
        <w:r w:rsidDel="00000000" w:rsidR="00000000" w:rsidRPr="00000000">
          <w:rPr>
            <w:sz w:val="20"/>
            <w:szCs w:val="20"/>
            <w:rtl w:val="0"/>
          </w:rPr>
          <w:delText xml:space="preserve">medical</w:delText>
        </w:r>
      </w:del>
      <w:r w:rsidDel="00000000" w:rsidR="00000000" w:rsidRPr="00000000">
        <w:rPr>
          <w:sz w:val="20"/>
          <w:szCs w:val="20"/>
          <w:rtl w:val="0"/>
        </w:rPr>
        <w:t xml:space="preserve"> innovation has arrived, with a visionary blockchain-based platform.</w:t>
      </w:r>
    </w:p>
    <w:p w:rsidR="00000000" w:rsidDel="00000000" w:rsidP="00000000" w:rsidRDefault="00000000" w:rsidRPr="00000000" w14:paraId="00000015">
      <w:pPr>
        <w:spacing w:after="240" w:before="240" w:lineRule="auto"/>
        <w:rPr>
          <w:sz w:val="20"/>
          <w:szCs w:val="20"/>
        </w:rPr>
      </w:pPr>
      <w:del w:author="Shega Youngson" w:id="7" w:date="2022-04-07T22:40:35Z">
        <w:commentRangeStart w:id="1"/>
        <w:r w:rsidDel="00000000" w:rsidR="00000000" w:rsidRPr="00000000">
          <w:rPr>
            <w:sz w:val="20"/>
            <w:szCs w:val="20"/>
            <w:rtl w:val="0"/>
          </w:rPr>
          <w:delText xml:space="preserve">Investing in the future is easier than you think.</w:delText>
        </w:r>
      </w:del>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6">
      <w:pPr>
        <w:spacing w:after="240" w:before="240" w:lineRule="auto"/>
        <w:rPr>
          <w:sz w:val="20"/>
          <w:szCs w:val="20"/>
        </w:rPr>
      </w:pPr>
      <w:r w:rsidDel="00000000" w:rsidR="00000000" w:rsidRPr="00000000">
        <w:rPr>
          <w:sz w:val="20"/>
          <w:szCs w:val="20"/>
          <w:rtl w:val="0"/>
        </w:rPr>
        <w:t xml:space="preserve">We're so excited about these new NFTs because they're helping fund health research. We think you'll like them, too.</w:t>
      </w:r>
    </w:p>
    <w:p w:rsidR="00000000" w:rsidDel="00000000" w:rsidP="00000000" w:rsidRDefault="00000000" w:rsidRPr="00000000" w14:paraId="00000017">
      <w:pPr>
        <w:spacing w:after="240" w:befor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240" w:before="240" w:lineRule="auto"/>
        <w:rPr>
          <w:sz w:val="20"/>
          <w:szCs w:val="20"/>
        </w:rPr>
      </w:pPr>
      <w:r w:rsidDel="00000000" w:rsidR="00000000" w:rsidRPr="00000000">
        <w:rPr>
          <w:sz w:val="20"/>
          <w:szCs w:val="20"/>
          <w:rtl w:val="0"/>
        </w:rPr>
        <w:t xml:space="preserve">Let's talk about </w:t>
      </w:r>
      <w:ins w:author="Shega Youngson" w:id="8" w:date="2022-04-07T22:42:46Z">
        <w:r w:rsidDel="00000000" w:rsidR="00000000" w:rsidRPr="00000000">
          <w:rPr>
            <w:sz w:val="20"/>
            <w:szCs w:val="20"/>
            <w:rtl w:val="0"/>
          </w:rPr>
          <w:t xml:space="preserve">#HealthInnovation</w:t>
        </w:r>
      </w:ins>
      <w:del w:author="Shega Youngson" w:id="8" w:date="2022-04-07T22:42:46Z">
        <w:r w:rsidDel="00000000" w:rsidR="00000000" w:rsidRPr="00000000">
          <w:rPr>
            <w:sz w:val="20"/>
            <w:szCs w:val="20"/>
            <w:rtl w:val="0"/>
          </w:rPr>
          <w:delText xml:space="preserve">#HealthcareAccess.</w:delText>
        </w:r>
      </w:del>
      <w:r w:rsidDel="00000000" w:rsidR="00000000" w:rsidRPr="00000000">
        <w:rPr>
          <w:rtl w:val="0"/>
        </w:rPr>
      </w:r>
    </w:p>
    <w:p w:rsidR="00000000" w:rsidDel="00000000" w:rsidP="00000000" w:rsidRDefault="00000000" w:rsidRPr="00000000" w14:paraId="00000019">
      <w:pPr>
        <w:spacing w:after="240" w:before="240" w:lineRule="auto"/>
        <w:rPr>
          <w:sz w:val="20"/>
          <w:szCs w:val="20"/>
        </w:rPr>
      </w:pPr>
      <w:ins w:author="Shega Youngson" w:id="9" w:date="2022-04-07T22:43:01Z">
        <w:r w:rsidDel="00000000" w:rsidR="00000000" w:rsidRPr="00000000">
          <w:rPr>
            <w:sz w:val="20"/>
            <w:szCs w:val="20"/>
            <w:rtl w:val="0"/>
          </w:rPr>
          <w:t xml:space="preserve">#HealthInnovation</w:t>
        </w:r>
      </w:ins>
      <w:del w:author="Shega Youngson" w:id="9" w:date="2022-04-07T22:43:01Z">
        <w:r w:rsidDel="00000000" w:rsidR="00000000" w:rsidRPr="00000000">
          <w:rPr>
            <w:sz w:val="20"/>
            <w:szCs w:val="20"/>
            <w:rtl w:val="0"/>
          </w:rPr>
          <w:delText xml:space="preserve">#HealthcareAccess</w:delText>
        </w:r>
      </w:del>
      <w:r w:rsidDel="00000000" w:rsidR="00000000" w:rsidRPr="00000000">
        <w:rPr>
          <w:sz w:val="20"/>
          <w:szCs w:val="20"/>
          <w:rtl w:val="0"/>
        </w:rPr>
        <w:t xml:space="preserve"> is a hot topic. Here are some things you should know:</w:t>
      </w:r>
    </w:p>
    <w:p w:rsidR="00000000" w:rsidDel="00000000" w:rsidP="00000000" w:rsidRDefault="00000000" w:rsidRPr="00000000" w14:paraId="0000001A">
      <w:pPr>
        <w:spacing w:after="240" w:before="240" w:lineRule="auto"/>
        <w:rPr>
          <w:sz w:val="20"/>
          <w:szCs w:val="20"/>
        </w:rPr>
      </w:pPr>
      <w:r w:rsidDel="00000000" w:rsidR="00000000" w:rsidRPr="00000000">
        <w:rPr>
          <w:sz w:val="20"/>
          <w:szCs w:val="20"/>
          <w:rtl w:val="0"/>
        </w:rPr>
        <w:t xml:space="preserve">1) Advancements in research and development are pivotal in addressing the increasing interest and urgent need for natural, alternative treatments to alleviate inflammation related diseases.</w:t>
      </w:r>
    </w:p>
    <w:p w:rsidR="00000000" w:rsidDel="00000000" w:rsidP="00000000" w:rsidRDefault="00000000" w:rsidRPr="00000000" w14:paraId="0000001B">
      <w:pPr>
        <w:spacing w:after="240" w:before="240" w:lineRule="auto"/>
        <w:rPr>
          <w:sz w:val="20"/>
          <w:szCs w:val="20"/>
        </w:rPr>
      </w:pPr>
      <w:r w:rsidDel="00000000" w:rsidR="00000000" w:rsidRPr="00000000">
        <w:rPr>
          <w:sz w:val="20"/>
          <w:szCs w:val="20"/>
          <w:rtl w:val="0"/>
        </w:rPr>
        <w:t xml:space="preserve">2) Health</w:t>
      </w:r>
      <w:del w:author="Shega Youngson" w:id="10" w:date="2022-04-07T22:42:21Z">
        <w:r w:rsidDel="00000000" w:rsidR="00000000" w:rsidRPr="00000000">
          <w:rPr>
            <w:sz w:val="20"/>
            <w:szCs w:val="20"/>
            <w:rtl w:val="0"/>
          </w:rPr>
          <w:delText xml:space="preserve">care</w:delText>
        </w:r>
      </w:del>
      <w:r w:rsidDel="00000000" w:rsidR="00000000" w:rsidRPr="00000000">
        <w:rPr>
          <w:sz w:val="20"/>
          <w:szCs w:val="20"/>
          <w:rtl w:val="0"/>
        </w:rPr>
        <w:t xml:space="preserve"> research, however, has often grappled with the challenges of acquiring adequate funding which is usually subsidized in two ways: through government funds and private investments.</w:t>
      </w:r>
    </w:p>
    <w:p w:rsidR="00000000" w:rsidDel="00000000" w:rsidP="00000000" w:rsidRDefault="00000000" w:rsidRPr="00000000" w14:paraId="0000001C">
      <w:pPr>
        <w:spacing w:after="240" w:before="240" w:lineRule="auto"/>
        <w:rPr>
          <w:sz w:val="20"/>
          <w:szCs w:val="20"/>
        </w:rPr>
      </w:pPr>
      <w:r w:rsidDel="00000000" w:rsidR="00000000" w:rsidRPr="00000000">
        <w:rPr>
          <w:sz w:val="20"/>
          <w:szCs w:val="20"/>
          <w:rtl w:val="0"/>
        </w:rPr>
        <w:t xml:space="preserve">3) While the former requires extensive time and resources coupled with high-failure rates and competition rather than collaboration, the latter is often cited as being a means of bias and personal gain. Combined, these barriers have compromised progress towards a real solution.</w:t>
      </w:r>
    </w:p>
    <w:p w:rsidR="00000000" w:rsidDel="00000000" w:rsidP="00000000" w:rsidRDefault="00000000" w:rsidRPr="00000000" w14:paraId="0000001D">
      <w:pPr>
        <w:spacing w:after="240" w:befor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after="240" w:before="240" w:lineRule="auto"/>
        <w:rPr>
          <w:sz w:val="20"/>
          <w:szCs w:val="20"/>
        </w:rPr>
      </w:pPr>
      <w:r w:rsidDel="00000000" w:rsidR="00000000" w:rsidRPr="00000000">
        <w:rPr>
          <w:sz w:val="20"/>
          <w:szCs w:val="20"/>
          <w:rtl w:val="0"/>
        </w:rPr>
        <w:t xml:space="preserve">Plants have been used as medicine for literally millennia.</w:t>
      </w:r>
    </w:p>
    <w:p w:rsidR="00000000" w:rsidDel="00000000" w:rsidP="00000000" w:rsidRDefault="00000000" w:rsidRPr="00000000" w14:paraId="0000001F">
      <w:pPr>
        <w:spacing w:after="240" w:before="240" w:lineRule="auto"/>
        <w:rPr>
          <w:sz w:val="20"/>
          <w:szCs w:val="20"/>
        </w:rPr>
      </w:pPr>
      <w:r w:rsidDel="00000000" w:rsidR="00000000" w:rsidRPr="00000000">
        <w:rPr>
          <w:sz w:val="20"/>
          <w:szCs w:val="20"/>
          <w:rtl w:val="0"/>
        </w:rPr>
        <w:t xml:space="preserve">Pairing NFTs with health</w:t>
      </w:r>
      <w:del w:author="Shega Youngson" w:id="11" w:date="2022-04-07T22:42:11Z">
        <w:r w:rsidDel="00000000" w:rsidR="00000000" w:rsidRPr="00000000">
          <w:rPr>
            <w:sz w:val="20"/>
            <w:szCs w:val="20"/>
            <w:rtl w:val="0"/>
          </w:rPr>
          <w:delText xml:space="preserve">care</w:delText>
        </w:r>
      </w:del>
      <w:r w:rsidDel="00000000" w:rsidR="00000000" w:rsidRPr="00000000">
        <w:rPr>
          <w:sz w:val="20"/>
          <w:szCs w:val="20"/>
          <w:rtl w:val="0"/>
        </w:rPr>
        <w:t xml:space="preserve"> research means you can explore promising alternatives in a modern, culturally relevant way that eliminates accessibility obstacles while remaining autonomous, transparent and accountable.</w:t>
      </w:r>
    </w:p>
    <w:p w:rsidR="00000000" w:rsidDel="00000000" w:rsidP="00000000" w:rsidRDefault="00000000" w:rsidRPr="00000000" w14:paraId="00000020">
      <w:pPr>
        <w:spacing w:after="240" w:before="240" w:lineRule="auto"/>
        <w:rPr>
          <w:sz w:val="20"/>
          <w:szCs w:val="20"/>
        </w:rPr>
      </w:pPr>
      <w:r w:rsidDel="00000000" w:rsidR="00000000" w:rsidRPr="00000000">
        <w:rPr>
          <w:sz w:val="20"/>
          <w:szCs w:val="20"/>
          <w:rtl w:val="0"/>
        </w:rPr>
        <w:t xml:space="preserve">We are democratizing funding for critical health</w:t>
      </w:r>
      <w:ins w:author="Shega Youngson" w:id="12" w:date="2022-04-07T22:43:29Z">
        <w:r w:rsidDel="00000000" w:rsidR="00000000" w:rsidRPr="00000000">
          <w:rPr>
            <w:sz w:val="20"/>
            <w:szCs w:val="20"/>
            <w:rtl w:val="0"/>
          </w:rPr>
          <w:t xml:space="preserve"> innovation</w:t>
        </w:r>
      </w:ins>
      <w:del w:author="Shega Youngson" w:id="12" w:date="2022-04-07T22:43:29Z">
        <w:r w:rsidDel="00000000" w:rsidR="00000000" w:rsidRPr="00000000">
          <w:rPr>
            <w:sz w:val="20"/>
            <w:szCs w:val="20"/>
            <w:rtl w:val="0"/>
          </w:rPr>
          <w:delText xml:space="preserve">care</w:delText>
        </w:r>
      </w:del>
      <w:r w:rsidDel="00000000" w:rsidR="00000000" w:rsidRPr="00000000">
        <w:rPr>
          <w:sz w:val="20"/>
          <w:szCs w:val="20"/>
          <w:rtl w:val="0"/>
        </w:rPr>
        <w:t xml:space="preserve"> R&amp;D, and it's all thanks to our healers.</w:t>
      </w:r>
    </w:p>
    <w:p w:rsidR="00000000" w:rsidDel="00000000" w:rsidP="00000000" w:rsidRDefault="00000000" w:rsidRPr="00000000" w14:paraId="00000021">
      <w:pPr>
        <w:spacing w:after="240" w:befor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240" w:before="240" w:lineRule="auto"/>
        <w:rPr>
          <w:b w:val="1"/>
          <w:sz w:val="20"/>
          <w:szCs w:val="20"/>
        </w:rPr>
      </w:pPr>
      <w:r w:rsidDel="00000000" w:rsidR="00000000" w:rsidRPr="00000000">
        <w:rPr>
          <w:b w:val="1"/>
          <w:sz w:val="20"/>
          <w:szCs w:val="20"/>
          <w:rtl w:val="0"/>
        </w:rPr>
        <w:t xml:space="preserve">Introducing The Healing Project</w:t>
      </w:r>
    </w:p>
    <w:p w:rsidR="00000000" w:rsidDel="00000000" w:rsidP="00000000" w:rsidRDefault="00000000" w:rsidRPr="00000000" w14:paraId="00000023">
      <w:pPr>
        <w:spacing w:after="240" w:before="240" w:lineRule="auto"/>
        <w:rPr>
          <w:sz w:val="20"/>
          <w:szCs w:val="20"/>
        </w:rPr>
      </w:pPr>
      <w:r w:rsidDel="00000000" w:rsidR="00000000" w:rsidRPr="00000000">
        <w:rPr>
          <w:sz w:val="20"/>
          <w:szCs w:val="20"/>
          <w:rtl w:val="0"/>
        </w:rPr>
        <w:t xml:space="preserve">We're excited to announce The Healing Project.</w:t>
      </w:r>
    </w:p>
    <w:p w:rsidR="00000000" w:rsidDel="00000000" w:rsidP="00000000" w:rsidRDefault="00000000" w:rsidRPr="00000000" w14:paraId="00000024">
      <w:pPr>
        <w:spacing w:after="240" w:before="240" w:lineRule="auto"/>
        <w:rPr>
          <w:sz w:val="20"/>
          <w:szCs w:val="20"/>
        </w:rPr>
      </w:pPr>
      <w:r w:rsidDel="00000000" w:rsidR="00000000" w:rsidRPr="00000000">
        <w:rPr>
          <w:sz w:val="20"/>
          <w:szCs w:val="20"/>
          <w:rtl w:val="0"/>
        </w:rPr>
        <w:t xml:space="preserve">What is it? A new way to accelerate and build community-driven health systems, providing a new DeSci business model for research and development rooted in transparency and improved methodologies.</w:t>
      </w:r>
    </w:p>
    <w:p w:rsidR="00000000" w:rsidDel="00000000" w:rsidP="00000000" w:rsidRDefault="00000000" w:rsidRPr="00000000" w14:paraId="00000025">
      <w:pPr>
        <w:spacing w:after="240" w:before="240" w:lineRule="auto"/>
        <w:rPr>
          <w:sz w:val="20"/>
          <w:szCs w:val="20"/>
        </w:rPr>
      </w:pPr>
      <w:r w:rsidDel="00000000" w:rsidR="00000000" w:rsidRPr="00000000">
        <w:rPr>
          <w:sz w:val="20"/>
          <w:szCs w:val="20"/>
          <w:rtl w:val="0"/>
        </w:rPr>
        <w:t xml:space="preserve">Why should you care? Because we've got a groundbreaking opportunity to solve chronic inflammation and inflammatory-related diseases with novel, safe polyphenols.</w:t>
      </w:r>
    </w:p>
    <w:p w:rsidR="00000000" w:rsidDel="00000000" w:rsidP="00000000" w:rsidRDefault="00000000" w:rsidRPr="00000000" w14:paraId="00000026">
      <w:pPr>
        <w:spacing w:after="240" w:before="240" w:lineRule="auto"/>
        <w:rPr>
          <w:sz w:val="20"/>
          <w:szCs w:val="20"/>
        </w:rPr>
      </w:pPr>
      <w:r w:rsidDel="00000000" w:rsidR="00000000" w:rsidRPr="00000000">
        <w:rPr>
          <w:sz w:val="20"/>
          <w:szCs w:val="20"/>
          <w:rtl w:val="0"/>
        </w:rPr>
        <w:t xml:space="preserve">How does it work? It improves interactions between researchers, patient communities, and analysis of research outcomes.</w:t>
      </w:r>
    </w:p>
    <w:p w:rsidR="00000000" w:rsidDel="00000000" w:rsidP="00000000" w:rsidRDefault="00000000" w:rsidRPr="00000000" w14:paraId="00000027">
      <w:pPr>
        <w:spacing w:after="240" w:before="240" w:lineRule="auto"/>
        <w:rPr>
          <w:sz w:val="20"/>
          <w:szCs w:val="20"/>
        </w:rPr>
      </w:pPr>
      <w:r w:rsidDel="00000000" w:rsidR="00000000" w:rsidRPr="00000000">
        <w:rPr>
          <w:sz w:val="20"/>
          <w:szCs w:val="20"/>
          <w:rtl w:val="0"/>
        </w:rPr>
        <w:t xml:space="preserve">The Healing Project will contain five fractionalized NFTs. The Community will own a total of 10,000 fractional pieces in the form of The Healing Project (THP) tokens. Each fraction is a utility and access token, advancing product development while providing token holders unique benefits.</w:t>
      </w:r>
    </w:p>
    <w:p w:rsidR="00000000" w:rsidDel="00000000" w:rsidP="00000000" w:rsidRDefault="00000000" w:rsidRPr="00000000" w14:paraId="00000028">
      <w:pPr>
        <w:spacing w:after="240" w:befor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after="240" w:before="240" w:lineRule="auto"/>
        <w:rPr>
          <w:sz w:val="20"/>
          <w:szCs w:val="20"/>
        </w:rPr>
      </w:pPr>
      <w:r w:rsidDel="00000000" w:rsidR="00000000" w:rsidRPr="00000000">
        <w:rPr>
          <w:sz w:val="20"/>
          <w:szCs w:val="20"/>
          <w:rtl w:val="0"/>
        </w:rPr>
        <w:t xml:space="preserve">#DeSci, or Decentralized Science, is the future of health discovery, allowing a diverse array of stakeholders to participate in clinical design, democratize product development and accelerate the build of a blockchain-enabled biotech organization.</w:t>
      </w:r>
    </w:p>
    <w:p w:rsidR="00000000" w:rsidDel="00000000" w:rsidP="00000000" w:rsidRDefault="00000000" w:rsidRPr="00000000" w14:paraId="0000002A">
      <w:pPr>
        <w:spacing w:after="240" w:befor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after="240" w:before="240" w:lineRule="auto"/>
        <w:rPr>
          <w:sz w:val="20"/>
          <w:szCs w:val="20"/>
        </w:rPr>
      </w:pPr>
      <w:r w:rsidDel="00000000" w:rsidR="00000000" w:rsidRPr="00000000">
        <w:rPr>
          <w:sz w:val="20"/>
          <w:szCs w:val="20"/>
          <w:rtl w:val="0"/>
        </w:rPr>
        <w:t xml:space="preserve">The Healing project is coming, and it's going to change how we discover health solutions forever.</w:t>
      </w:r>
    </w:p>
    <w:p w:rsidR="00000000" w:rsidDel="00000000" w:rsidP="00000000" w:rsidRDefault="00000000" w:rsidRPr="00000000" w14:paraId="0000002C">
      <w:pPr>
        <w:spacing w:after="240" w:before="240" w:lineRule="auto"/>
        <w:rPr>
          <w:sz w:val="20"/>
          <w:szCs w:val="20"/>
        </w:rPr>
      </w:pPr>
      <w:r w:rsidDel="00000000" w:rsidR="00000000" w:rsidRPr="00000000">
        <w:rPr>
          <w:sz w:val="20"/>
          <w:szCs w:val="20"/>
          <w:rtl w:val="0"/>
        </w:rPr>
        <w:t xml:space="preserve">DeSci, or Decentralized Science, is the future of democratized health discovery, allowing a diverse array of stakeholders to participate in clinical design, democratize product development and accelerate the build of a blockchain-enabled biotech organization.</w:t>
      </w:r>
    </w:p>
    <w:p w:rsidR="00000000" w:rsidDel="00000000" w:rsidP="00000000" w:rsidRDefault="00000000" w:rsidRPr="00000000" w14:paraId="0000002D">
      <w:pPr>
        <w:spacing w:after="240" w:before="240" w:lineRule="auto"/>
        <w:rPr>
          <w:sz w:val="20"/>
          <w:szCs w:val="20"/>
        </w:rPr>
      </w:pPr>
      <w:r w:rsidDel="00000000" w:rsidR="00000000" w:rsidRPr="00000000">
        <w:rPr>
          <w:sz w:val="20"/>
          <w:szCs w:val="20"/>
          <w:rtl w:val="0"/>
        </w:rPr>
        <w:t xml:space="preserve">The Healing Project will launch with a collection of five fractionalized NFTs, making up a total of 10,000 THP utility tokens on Ethereum blockchain.</w:t>
      </w:r>
    </w:p>
    <w:p w:rsidR="00000000" w:rsidDel="00000000" w:rsidP="00000000" w:rsidRDefault="00000000" w:rsidRPr="00000000" w14:paraId="0000002E">
      <w:pPr>
        <w:numPr>
          <w:ilvl w:val="0"/>
          <w:numId w:val="2"/>
        </w:numPr>
        <w:spacing w:after="240" w:before="240" w:lineRule="auto"/>
        <w:ind w:left="720" w:hanging="360"/>
        <w:rPr>
          <w:sz w:val="20"/>
          <w:szCs w:val="20"/>
        </w:rPr>
      </w:pPr>
      <w:r w:rsidDel="00000000" w:rsidR="00000000" w:rsidRPr="00000000">
        <w:rPr>
          <w:sz w:val="20"/>
          <w:szCs w:val="20"/>
          <w:rtl w:val="0"/>
        </w:rPr>
        <w:t xml:space="preserve">Canurta presents The Healing Project (THP), a collection of Utility NFTs that leverage IP and blockchain technology to advance the development of safe and natural solutions for chronic disease.</w:t>
        <w:br w:type="textWrapping"/>
      </w:r>
      <w:hyperlink r:id="rId7">
        <w:r w:rsidDel="00000000" w:rsidR="00000000" w:rsidRPr="00000000">
          <w:rPr>
            <w:color w:val="1155cc"/>
            <w:sz w:val="20"/>
            <w:szCs w:val="20"/>
            <w:u w:val="single"/>
            <w:rtl w:val="0"/>
          </w:rPr>
          <w:t xml:space="preserve">https://t.co/kzCm7ZiKmG</w:t>
        </w:r>
      </w:hyperlink>
      <w:r w:rsidDel="00000000" w:rsidR="00000000" w:rsidRPr="00000000">
        <w:rPr>
          <w:rtl w:val="0"/>
        </w:rPr>
      </w:r>
    </w:p>
    <w:p w:rsidR="00000000" w:rsidDel="00000000" w:rsidP="00000000" w:rsidRDefault="00000000" w:rsidRPr="00000000" w14:paraId="0000002F">
      <w:pPr>
        <w:spacing w:after="240" w:before="240" w:lineRule="auto"/>
        <w:rPr>
          <w:sz w:val="20"/>
          <w:szCs w:val="20"/>
        </w:rPr>
      </w:pPr>
      <w:r w:rsidDel="00000000" w:rsidR="00000000" w:rsidRPr="00000000">
        <w:rPr>
          <w:sz w:val="20"/>
          <w:szCs w:val="20"/>
          <w:rtl w:val="0"/>
        </w:rPr>
        <w:t xml:space="preserve">We're trying to make </w:t>
      </w:r>
      <w:ins w:author="Shega Youngson" w:id="13" w:date="2022-04-07T22:45:53Z">
        <w:r w:rsidDel="00000000" w:rsidR="00000000" w:rsidRPr="00000000">
          <w:rPr>
            <w:sz w:val="20"/>
            <w:szCs w:val="20"/>
            <w:rtl w:val="0"/>
          </w:rPr>
          <w:t xml:space="preserve">#HealthInnovation</w:t>
        </w:r>
      </w:ins>
      <w:del w:author="Shega Youngson" w:id="13" w:date="2022-04-07T22:45:53Z">
        <w:r w:rsidDel="00000000" w:rsidR="00000000" w:rsidRPr="00000000">
          <w:rPr>
            <w:sz w:val="20"/>
            <w:szCs w:val="20"/>
            <w:rtl w:val="0"/>
          </w:rPr>
          <w:delText xml:space="preserve">medicine</w:delText>
        </w:r>
      </w:del>
      <w:r w:rsidDel="00000000" w:rsidR="00000000" w:rsidRPr="00000000">
        <w:rPr>
          <w:sz w:val="20"/>
          <w:szCs w:val="20"/>
          <w:rtl w:val="0"/>
        </w:rPr>
        <w:t xml:space="preserve"> better.</w:t>
      </w:r>
    </w:p>
    <w:p w:rsidR="00000000" w:rsidDel="00000000" w:rsidP="00000000" w:rsidRDefault="00000000" w:rsidRPr="00000000" w14:paraId="00000030">
      <w:pPr>
        <w:spacing w:after="240" w:before="240" w:lineRule="auto"/>
        <w:rPr>
          <w:sz w:val="20"/>
          <w:szCs w:val="20"/>
        </w:rPr>
      </w:pPr>
      <w:del w:author="Shega Youngson" w:id="14" w:date="2022-04-07T22:46:09Z">
        <w:commentRangeStart w:id="2"/>
        <w:r w:rsidDel="00000000" w:rsidR="00000000" w:rsidRPr="00000000">
          <w:rPr>
            <w:sz w:val="20"/>
            <w:szCs w:val="20"/>
            <w:rtl w:val="0"/>
          </w:rPr>
          <w:delText xml:space="preserve">-The ultimate goal is to create a decentralized organization that democratizes the development of safe and natural solutions for chronic disease</w:delText>
        </w:r>
      </w:del>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1">
      <w:pPr>
        <w:spacing w:after="240" w:before="240" w:lineRule="auto"/>
        <w:rPr>
          <w:sz w:val="20"/>
          <w:szCs w:val="20"/>
        </w:rPr>
      </w:pPr>
      <w:r w:rsidDel="00000000" w:rsidR="00000000" w:rsidRPr="00000000">
        <w:rPr>
          <w:sz w:val="20"/>
          <w:szCs w:val="20"/>
          <w:rtl w:val="0"/>
        </w:rPr>
        <w:t xml:space="preserve">-</w:t>
      </w:r>
      <w:ins w:author="Shega Youngson" w:id="15" w:date="2022-04-07T22:47:10Z">
        <w:r w:rsidDel="00000000" w:rsidR="00000000" w:rsidRPr="00000000">
          <w:rPr>
            <w:sz w:val="20"/>
            <w:szCs w:val="20"/>
            <w:rtl w:val="0"/>
          </w:rPr>
          <w:t xml:space="preserve">The Healing Project</w:t>
        </w:r>
      </w:ins>
      <w:del w:author="Shega Youngson" w:id="15" w:date="2022-04-07T22:47:10Z">
        <w:r w:rsidDel="00000000" w:rsidR="00000000" w:rsidRPr="00000000">
          <w:rPr>
            <w:sz w:val="20"/>
            <w:szCs w:val="20"/>
            <w:rtl w:val="0"/>
          </w:rPr>
          <w:delText xml:space="preserve">Utility NFTs</w:delText>
        </w:r>
      </w:del>
      <w:r w:rsidDel="00000000" w:rsidR="00000000" w:rsidRPr="00000000">
        <w:rPr>
          <w:sz w:val="20"/>
          <w:szCs w:val="20"/>
          <w:rtl w:val="0"/>
        </w:rPr>
        <w:t xml:space="preserve"> allow users to participate in </w:t>
      </w:r>
      <w:ins w:author="Shega Youngson" w:id="16" w:date="2022-04-07T22:46:48Z">
        <w:r w:rsidDel="00000000" w:rsidR="00000000" w:rsidRPr="00000000">
          <w:rPr>
            <w:sz w:val="20"/>
            <w:szCs w:val="20"/>
            <w:rtl w:val="0"/>
          </w:rPr>
          <w:t xml:space="preserve">scientific </w:t>
        </w:r>
      </w:ins>
      <w:r w:rsidDel="00000000" w:rsidR="00000000" w:rsidRPr="00000000">
        <w:rPr>
          <w:sz w:val="20"/>
          <w:szCs w:val="20"/>
          <w:rtl w:val="0"/>
        </w:rPr>
        <w:t xml:space="preserve">discovery, product development and accelerate the build of a blockchain-enabled biotech organization</w:t>
      </w:r>
    </w:p>
    <w:p w:rsidR="00000000" w:rsidDel="00000000" w:rsidP="00000000" w:rsidRDefault="00000000" w:rsidRPr="00000000" w14:paraId="00000032">
      <w:pPr>
        <w:numPr>
          <w:ilvl w:val="0"/>
          <w:numId w:val="3"/>
        </w:numPr>
        <w:spacing w:after="240" w:before="240" w:lineRule="auto"/>
        <w:ind w:left="720" w:hanging="360"/>
        <w:rPr>
          <w:sz w:val="20"/>
          <w:szCs w:val="20"/>
        </w:rPr>
      </w:pPr>
      <w:r w:rsidDel="00000000" w:rsidR="00000000" w:rsidRPr="00000000">
        <w:rPr>
          <w:sz w:val="20"/>
          <w:szCs w:val="20"/>
          <w:rtl w:val="0"/>
        </w:rPr>
        <w:t xml:space="preserve">These rare polyphenols are scientifically proven to be powerful anti-inflammatory molecules that have </w:t>
      </w:r>
      <w:ins w:author="Shega Youngson" w:id="17" w:date="2022-04-07T22:47:26Z">
        <w:r w:rsidDel="00000000" w:rsidR="00000000" w:rsidRPr="00000000">
          <w:rPr>
            <w:sz w:val="20"/>
            <w:szCs w:val="20"/>
            <w:rtl w:val="0"/>
          </w:rPr>
          <w:t xml:space="preserve">the </w:t>
        </w:r>
      </w:ins>
      <w:r w:rsidDel="00000000" w:rsidR="00000000" w:rsidRPr="00000000">
        <w:rPr>
          <w:sz w:val="20"/>
          <w:szCs w:val="20"/>
          <w:rtl w:val="0"/>
        </w:rPr>
        <w:t xml:space="preserve">potential to rival synthetic anti-inflammatories</w:t>
      </w:r>
    </w:p>
    <w:p w:rsidR="00000000" w:rsidDel="00000000" w:rsidP="00000000" w:rsidRDefault="00000000" w:rsidRPr="00000000" w14:paraId="00000033">
      <w:pPr>
        <w:spacing w:after="240" w:before="240" w:lineRule="auto"/>
        <w:rPr>
          <w:sz w:val="20"/>
          <w:szCs w:val="20"/>
        </w:rPr>
      </w:pPr>
      <w:del w:author="Shega Youngson" w:id="18" w:date="2022-04-07T22:47:40Z">
        <w:commentRangeStart w:id="3"/>
        <w:r w:rsidDel="00000000" w:rsidR="00000000" w:rsidRPr="00000000">
          <w:rPr>
            <w:sz w:val="20"/>
            <w:szCs w:val="20"/>
            <w:rtl w:val="0"/>
          </w:rPr>
          <w:delText xml:space="preserve">Cannflavin A and Cannflavin B are the latest and most unique anti-inflammatory molecules to be commercialized from hemp.</w:delText>
        </w:r>
      </w:del>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4">
      <w:pPr>
        <w:spacing w:after="240" w:before="240" w:lineRule="auto"/>
        <w:rPr>
          <w:b w:val="1"/>
          <w:sz w:val="20"/>
          <w:szCs w:val="20"/>
        </w:rPr>
      </w:pPr>
      <w:r w:rsidDel="00000000" w:rsidR="00000000" w:rsidRPr="00000000">
        <w:rPr>
          <w:b w:val="1"/>
          <w:sz w:val="20"/>
          <w:szCs w:val="20"/>
          <w:rtl w:val="0"/>
        </w:rPr>
        <w:t xml:space="preserve">Cannflavin A and B will take the world a bit by surprise. It should. That's why we're here.</w:t>
      </w:r>
    </w:p>
    <w:p w:rsidR="00000000" w:rsidDel="00000000" w:rsidP="00000000" w:rsidRDefault="00000000" w:rsidRPr="00000000" w14:paraId="00000035">
      <w:pPr>
        <w:spacing w:after="240" w:before="240" w:lineRule="auto"/>
        <w:rPr>
          <w:sz w:val="20"/>
          <w:szCs w:val="20"/>
        </w:rPr>
      </w:pPr>
      <w:r w:rsidDel="00000000" w:rsidR="00000000" w:rsidRPr="00000000">
        <w:rPr>
          <w:sz w:val="20"/>
          <w:szCs w:val="20"/>
          <w:rtl w:val="0"/>
        </w:rPr>
        <w:t xml:space="preserve">The healing project is on a mission to </w:t>
      </w:r>
      <w:ins w:author="Shega Youngson" w:id="19" w:date="2022-04-07T22:48:50Z">
        <w:r w:rsidDel="00000000" w:rsidR="00000000" w:rsidRPr="00000000">
          <w:rPr>
            <w:sz w:val="20"/>
            <w:szCs w:val="20"/>
            <w:rtl w:val="0"/>
          </w:rPr>
          <w:t xml:space="preserve">come up with better solutions for</w:t>
        </w:r>
      </w:ins>
      <w:r w:rsidDel="00000000" w:rsidR="00000000" w:rsidRPr="00000000">
        <w:rPr>
          <w:sz w:val="20"/>
          <w:szCs w:val="20"/>
          <w:rtl w:val="0"/>
        </w:rPr>
        <w:t xml:space="preserve"> </w:t>
      </w:r>
      <w:ins w:author="Shega Youngson" w:id="20" w:date="2022-04-07T22:48:25Z">
        <w:r w:rsidDel="00000000" w:rsidR="00000000" w:rsidRPr="00000000">
          <w:rPr>
            <w:sz w:val="20"/>
            <w:szCs w:val="20"/>
            <w:rtl w:val="0"/>
          </w:rPr>
          <w:t xml:space="preserve">chronic disease</w:t>
        </w:r>
      </w:ins>
      <w:r w:rsidDel="00000000" w:rsidR="00000000" w:rsidRPr="00000000">
        <w:rPr>
          <w:sz w:val="20"/>
          <w:szCs w:val="20"/>
          <w:rtl w:val="0"/>
        </w:rPr>
        <w:t xml:space="preserve">. That's why we need your help.</w:t>
      </w:r>
    </w:p>
    <w:p w:rsidR="00000000" w:rsidDel="00000000" w:rsidP="00000000" w:rsidRDefault="00000000" w:rsidRPr="00000000" w14:paraId="00000036">
      <w:pPr>
        <w:spacing w:after="240" w:before="240" w:lineRule="auto"/>
        <w:rPr>
          <w:b w:val="1"/>
          <w:sz w:val="20"/>
          <w:szCs w:val="20"/>
        </w:rPr>
      </w:pPr>
      <w:r w:rsidDel="00000000" w:rsidR="00000000" w:rsidRPr="00000000">
        <w:rPr>
          <w:sz w:val="20"/>
          <w:szCs w:val="20"/>
          <w:rtl w:val="0"/>
        </w:rPr>
        <w:t xml:space="preserve">Doing good comes with a pretty sweet reward. </w:t>
      </w:r>
      <w:r w:rsidDel="00000000" w:rsidR="00000000" w:rsidRPr="00000000">
        <w:rPr>
          <w:b w:val="1"/>
          <w:sz w:val="20"/>
          <w:szCs w:val="20"/>
          <w:rtl w:val="0"/>
        </w:rPr>
        <w:t xml:space="preserve">(talk perks)</w:t>
      </w:r>
    </w:p>
    <w:p w:rsidR="00000000" w:rsidDel="00000000" w:rsidP="00000000" w:rsidRDefault="00000000" w:rsidRPr="00000000" w14:paraId="00000037">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Hello, world. We're The Healing Project, and we want to talk about </w:t>
      </w:r>
      <w:ins w:author="Shega Youngson" w:id="21" w:date="2022-04-07T22:53:24Z">
        <w:r w:rsidDel="00000000" w:rsidR="00000000" w:rsidRPr="00000000">
          <w:rPr>
            <w:sz w:val="20"/>
            <w:szCs w:val="20"/>
            <w:rtl w:val="0"/>
          </w:rPr>
          <w:t xml:space="preserve">our utility NFT and the DeSci movement</w:t>
        </w:r>
      </w:ins>
      <w:del w:author="Shega Youngson" w:id="21" w:date="2022-04-07T22:53:24Z">
        <w:r w:rsidDel="00000000" w:rsidR="00000000" w:rsidRPr="00000000">
          <w:rPr>
            <w:sz w:val="20"/>
            <w:szCs w:val="20"/>
            <w:rtl w:val="0"/>
          </w:rPr>
          <w:delText xml:space="preserve">how you </w:delText>
        </w:r>
      </w:del>
      <w:ins w:author="Shega Youngson" w:id="21" w:date="2022-04-07T22:53:24Z">
        <w:del w:author="Shega Youngson" w:id="21" w:date="2022-04-07T22:53:24Z">
          <w:r w:rsidDel="00000000" w:rsidR="00000000" w:rsidRPr="00000000">
            <w:rPr>
              <w:sz w:val="20"/>
              <w:szCs w:val="20"/>
              <w:rtl w:val="0"/>
            </w:rPr>
            <w:delText xml:space="preserve">can join the DeSci movement and</w:delText>
          </w:r>
        </w:del>
        <w:r w:rsidDel="00000000" w:rsidR="00000000" w:rsidRPr="00000000">
          <w:rPr>
            <w:sz w:val="20"/>
            <w:szCs w:val="20"/>
            <w:rtl w:val="0"/>
          </w:rPr>
          <w:t xml:space="preserve"> </w:t>
        </w:r>
      </w:ins>
      <w:del w:author="Shega Youngson" w:id="21" w:date="2022-04-07T22:53:24Z">
        <w:r w:rsidDel="00000000" w:rsidR="00000000" w:rsidRPr="00000000">
          <w:rPr>
            <w:sz w:val="20"/>
            <w:szCs w:val="20"/>
            <w:rtl w:val="0"/>
          </w:rPr>
          <w:delText xml:space="preserve">can help change the world.</w:delText>
        </w:r>
      </w:del>
      <w:r w:rsidDel="00000000" w:rsidR="00000000" w:rsidRPr="00000000">
        <w:rPr>
          <w:sz w:val="20"/>
          <w:szCs w:val="20"/>
          <w:rtl w:val="0"/>
        </w:rPr>
        <w:br w:type="textWrapping"/>
        <w:t xml:space="preserve">When you support the work of THP, you're not just helping us create a more inclusive </w:t>
      </w:r>
      <w:ins w:author="Shega Youngson" w:id="22" w:date="2022-04-07T23:00:50Z">
        <w:r w:rsidDel="00000000" w:rsidR="00000000" w:rsidRPr="00000000">
          <w:rPr>
            <w:sz w:val="20"/>
            <w:szCs w:val="20"/>
            <w:rtl w:val="0"/>
          </w:rPr>
          <w:t xml:space="preserve">DeSci </w:t>
        </w:r>
      </w:ins>
      <w:r w:rsidDel="00000000" w:rsidR="00000000" w:rsidRPr="00000000">
        <w:rPr>
          <w:sz w:val="20"/>
          <w:szCs w:val="20"/>
          <w:rtl w:val="0"/>
        </w:rPr>
        <w:t xml:space="preserve">community that celebrates all voices—you're also helping us </w:t>
      </w:r>
      <w:ins w:author="Shega Youngson" w:id="23" w:date="2022-04-07T23:01:06Z">
        <w:commentRangeStart w:id="4"/>
        <w:r w:rsidDel="00000000" w:rsidR="00000000" w:rsidRPr="00000000">
          <w:rPr>
            <w:sz w:val="20"/>
            <w:szCs w:val="20"/>
            <w:rtl w:val="0"/>
          </w:rPr>
          <w:t xml:space="preserve">come up with safer solutions for chronic disease</w:t>
        </w:r>
      </w:ins>
      <w:del w:author="Shega Youngson" w:id="23" w:date="2022-04-07T23:01:06Z">
        <w:commentRangeEnd w:id="4"/>
        <w:r w:rsidDel="00000000" w:rsidR="00000000" w:rsidRPr="00000000">
          <w:commentReference w:id="4"/>
        </w:r>
        <w:r w:rsidDel="00000000" w:rsidR="00000000" w:rsidRPr="00000000">
          <w:rPr>
            <w:sz w:val="20"/>
            <w:szCs w:val="20"/>
            <w:rtl w:val="0"/>
          </w:rPr>
          <w:delText xml:space="preserve">do good</w:delText>
        </w:r>
      </w:del>
      <w:r w:rsidDel="00000000" w:rsidR="00000000" w:rsidRPr="00000000">
        <w:rPr>
          <w:sz w:val="20"/>
          <w:szCs w:val="20"/>
          <w:rtl w:val="0"/>
        </w:rPr>
        <w:t xml:space="preserve"> </w:t>
      </w:r>
      <w:r w:rsidDel="00000000" w:rsidR="00000000" w:rsidRPr="00000000">
        <w:rPr>
          <w:b w:val="1"/>
          <w:sz w:val="20"/>
          <w:szCs w:val="20"/>
          <w:rtl w:val="0"/>
        </w:rPr>
        <w:t xml:space="preserve">[FINISH UP]</w:t>
      </w:r>
    </w:p>
    <w:p w:rsidR="00000000" w:rsidDel="00000000" w:rsidP="00000000" w:rsidRDefault="00000000" w:rsidRPr="00000000" w14:paraId="00000038">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With your help, we can't wait to see what's next.</w:t>
      </w:r>
    </w:p>
    <w:p w:rsidR="00000000" w:rsidDel="00000000" w:rsidP="00000000" w:rsidRDefault="00000000" w:rsidRPr="00000000" w14:paraId="00000039">
      <w:pPr>
        <w:spacing w:after="240" w:befor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spacing w:after="240" w:before="240" w:lineRule="auto"/>
        <w:rPr>
          <w:sz w:val="20"/>
          <w:szCs w:val="20"/>
        </w:rPr>
      </w:pPr>
      <w:r w:rsidDel="00000000" w:rsidR="00000000" w:rsidRPr="00000000">
        <w:rPr>
          <w:sz w:val="20"/>
          <w:szCs w:val="20"/>
          <w:rtl w:val="0"/>
        </w:rPr>
        <w:t xml:space="preserve">Hey Twitter. We've had a lot of questions about our project, so we're going to be answering them here over the next few days.</w:t>
      </w:r>
    </w:p>
    <w:p w:rsidR="00000000" w:rsidDel="00000000" w:rsidP="00000000" w:rsidRDefault="00000000" w:rsidRPr="00000000" w14:paraId="0000003B">
      <w:pPr>
        <w:spacing w:after="240" w:before="240" w:lineRule="auto"/>
        <w:rPr>
          <w:sz w:val="20"/>
          <w:szCs w:val="20"/>
        </w:rPr>
      </w:pPr>
      <w:r w:rsidDel="00000000" w:rsidR="00000000" w:rsidRPr="00000000">
        <w:rPr>
          <w:sz w:val="20"/>
          <w:szCs w:val="20"/>
          <w:rtl w:val="0"/>
        </w:rPr>
        <w:t xml:space="preserve">What is The Healing Project? A new .--PLACEHOLDER removed 'fundraising'-- and research model driven by you, the community. #TheHealingProject</w:t>
      </w:r>
    </w:p>
    <w:p w:rsidR="00000000" w:rsidDel="00000000" w:rsidP="00000000" w:rsidRDefault="00000000" w:rsidRPr="00000000" w14:paraId="0000003C">
      <w:pPr>
        <w:spacing w:after="240" w:before="240" w:lineRule="auto"/>
        <w:rPr>
          <w:sz w:val="20"/>
          <w:szCs w:val="20"/>
        </w:rPr>
      </w:pPr>
      <w:del w:author="Shega Youngson" w:id="24" w:date="2022-04-07T22:02:51Z">
        <w:r w:rsidDel="00000000" w:rsidR="00000000" w:rsidRPr="00000000">
          <w:rPr>
            <w:sz w:val="20"/>
            <w:szCs w:val="20"/>
            <w:rtl w:val="0"/>
          </w:rPr>
          <w:delText xml:space="preserve">The Healing Project is a biopharmaceutical initiative to change how new medicines are developed.</w:delText>
        </w:r>
      </w:del>
      <w:r w:rsidDel="00000000" w:rsidR="00000000" w:rsidRPr="00000000">
        <w:rPr>
          <w:rtl w:val="0"/>
        </w:rPr>
      </w:r>
    </w:p>
    <w:p w:rsidR="00000000" w:rsidDel="00000000" w:rsidP="00000000" w:rsidRDefault="00000000" w:rsidRPr="00000000" w14:paraId="0000003D">
      <w:pPr>
        <w:spacing w:after="240" w:before="240" w:lineRule="auto"/>
        <w:rPr>
          <w:sz w:val="20"/>
          <w:szCs w:val="20"/>
        </w:rPr>
      </w:pPr>
      <w:r w:rsidDel="00000000" w:rsidR="00000000" w:rsidRPr="00000000">
        <w:rPr>
          <w:sz w:val="20"/>
          <w:szCs w:val="20"/>
          <w:rtl w:val="0"/>
        </w:rPr>
        <w:t xml:space="preserve">Our mission? To accelerate .--PLACEHOLDER removed 'fundraising'-- and build community-driven health systems that are truly focused on helping people, not just </w:t>
      </w:r>
      <w:ins w:author="Shega Youngson" w:id="25" w:date="2022-04-07T23:02:38Z">
        <w:r w:rsidDel="00000000" w:rsidR="00000000" w:rsidRPr="00000000">
          <w:rPr>
            <w:sz w:val="20"/>
            <w:szCs w:val="20"/>
            <w:rtl w:val="0"/>
          </w:rPr>
          <w:t xml:space="preserve">driving profits.</w:t>
        </w:r>
      </w:ins>
      <w:del w:author="Shega Youngson" w:id="25" w:date="2022-04-07T23:02:38Z">
        <w:r w:rsidDel="00000000" w:rsidR="00000000" w:rsidRPr="00000000">
          <w:rPr>
            <w:sz w:val="20"/>
            <w:szCs w:val="20"/>
            <w:rtl w:val="0"/>
          </w:rPr>
          <w:delText xml:space="preserve">making money.</w:delText>
        </w:r>
      </w:del>
      <w:r w:rsidDel="00000000" w:rsidR="00000000" w:rsidRPr="00000000">
        <w:rPr>
          <w:rtl w:val="0"/>
        </w:rPr>
      </w:r>
    </w:p>
    <w:p w:rsidR="00000000" w:rsidDel="00000000" w:rsidP="00000000" w:rsidRDefault="00000000" w:rsidRPr="00000000" w14:paraId="0000003E">
      <w:pPr>
        <w:spacing w:after="240" w:before="240" w:lineRule="auto"/>
        <w:rPr>
          <w:sz w:val="20"/>
          <w:szCs w:val="20"/>
        </w:rPr>
      </w:pPr>
      <w:r w:rsidDel="00000000" w:rsidR="00000000" w:rsidRPr="00000000">
        <w:rPr>
          <w:sz w:val="20"/>
          <w:szCs w:val="20"/>
          <w:rtl w:val="0"/>
        </w:rPr>
        <w:t xml:space="preserve">The project will provide a new, DeSci, business model for research and development based on transparency and improved methodologies. This is a groundbreaking opportunity to solve chronic inflammation and inflammatory related diseases with novel, safe polyphenols.</w:t>
      </w:r>
    </w:p>
    <w:p w:rsidR="00000000" w:rsidDel="00000000" w:rsidP="00000000" w:rsidRDefault="00000000" w:rsidRPr="00000000" w14:paraId="0000003F">
      <w:pPr>
        <w:spacing w:after="240" w:before="240" w:lineRule="auto"/>
        <w:rPr>
          <w:sz w:val="20"/>
          <w:szCs w:val="20"/>
        </w:rPr>
      </w:pPr>
      <w:r w:rsidDel="00000000" w:rsidR="00000000" w:rsidRPr="00000000">
        <w:rPr>
          <w:sz w:val="20"/>
          <w:szCs w:val="20"/>
          <w:rtl w:val="0"/>
        </w:rPr>
        <w:t xml:space="preserve">We have also developed better ways for researchers and patient communities to interact with each other, as well as new ways of analyzing research outcomes.</w:t>
      </w:r>
    </w:p>
    <w:p w:rsidR="00000000" w:rsidDel="00000000" w:rsidP="00000000" w:rsidRDefault="00000000" w:rsidRPr="00000000" w14:paraId="00000040">
      <w:pPr>
        <w:spacing w:after="240" w:before="240" w:lineRule="auto"/>
        <w:rPr>
          <w:sz w:val="20"/>
          <w:szCs w:val="20"/>
        </w:rPr>
      </w:pPr>
      <w:r w:rsidDel="00000000" w:rsidR="00000000" w:rsidRPr="00000000">
        <w:rPr>
          <w:sz w:val="20"/>
          <w:szCs w:val="20"/>
          <w:rtl w:val="0"/>
        </w:rPr>
        <w:t xml:space="preserve">The Healing Project will contain 5 fractionalized NFTs. The Community will own a total of 10,000 fractional pieces in the form of THP tokens. Each fraction is a utility and access token, advancing product development while providing token holders unique benefits.</w:t>
      </w:r>
    </w:p>
    <w:p w:rsidR="00000000" w:rsidDel="00000000" w:rsidP="00000000" w:rsidRDefault="00000000" w:rsidRPr="00000000" w14:paraId="00000041">
      <w:pPr>
        <w:spacing w:after="240" w:befor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spacing w:after="240" w:before="240" w:lineRule="auto"/>
        <w:rPr>
          <w:sz w:val="20"/>
          <w:szCs w:val="20"/>
        </w:rPr>
      </w:pPr>
      <w:r w:rsidDel="00000000" w:rsidR="00000000" w:rsidRPr="00000000">
        <w:rPr>
          <w:sz w:val="20"/>
          <w:szCs w:val="20"/>
          <w:rtl w:val="0"/>
        </w:rPr>
        <w:t xml:space="preserve">Why now?</w:t>
      </w:r>
    </w:p>
    <w:p w:rsidR="00000000" w:rsidDel="00000000" w:rsidP="00000000" w:rsidRDefault="00000000" w:rsidRPr="00000000" w14:paraId="00000043">
      <w:pPr>
        <w:spacing w:after="240" w:before="240" w:lineRule="auto"/>
        <w:rPr>
          <w:sz w:val="20"/>
          <w:szCs w:val="20"/>
        </w:rPr>
      </w:pPr>
      <w:r w:rsidDel="00000000" w:rsidR="00000000" w:rsidRPr="00000000">
        <w:rPr>
          <w:sz w:val="20"/>
          <w:szCs w:val="20"/>
          <w:rtl w:val="0"/>
        </w:rPr>
        <w:t xml:space="preserve">It's time to accelerate .--PLACEHOLDER removed 'fundraising'-- and build community-driven health systems. We need a new, DeSci business model for research and development rooted in transparency and improved methodologies.</w:t>
      </w:r>
    </w:p>
    <w:p w:rsidR="00000000" w:rsidDel="00000000" w:rsidP="00000000" w:rsidRDefault="00000000" w:rsidRPr="00000000" w14:paraId="00000044">
      <w:pPr>
        <w:spacing w:after="240" w:before="240" w:lineRule="auto"/>
        <w:rPr>
          <w:sz w:val="20"/>
          <w:szCs w:val="20"/>
        </w:rPr>
      </w:pPr>
      <w:r w:rsidDel="00000000" w:rsidR="00000000" w:rsidRPr="00000000">
        <w:rPr>
          <w:sz w:val="20"/>
          <w:szCs w:val="20"/>
          <w:rtl w:val="0"/>
        </w:rPr>
        <w:t xml:space="preserve">The opportunity to solve chronic inflammation and </w:t>
      </w:r>
      <w:ins w:author="Shega Youngson" w:id="26" w:date="2022-04-07T23:03:51Z">
        <w:r w:rsidDel="00000000" w:rsidR="00000000" w:rsidRPr="00000000">
          <w:rPr>
            <w:sz w:val="20"/>
            <w:szCs w:val="20"/>
            <w:rtl w:val="0"/>
          </w:rPr>
          <w:t xml:space="preserve">disease</w:t>
        </w:r>
      </w:ins>
      <w:del w:author="Shega Youngson" w:id="26" w:date="2022-04-07T23:03:51Z">
        <w:r w:rsidDel="00000000" w:rsidR="00000000" w:rsidRPr="00000000">
          <w:rPr>
            <w:sz w:val="20"/>
            <w:szCs w:val="20"/>
            <w:rtl w:val="0"/>
          </w:rPr>
          <w:delText xml:space="preserve">inflammatory related diseases</w:delText>
        </w:r>
      </w:del>
      <w:r w:rsidDel="00000000" w:rsidR="00000000" w:rsidRPr="00000000">
        <w:rPr>
          <w:sz w:val="20"/>
          <w:szCs w:val="20"/>
          <w:rtl w:val="0"/>
        </w:rPr>
        <w:t xml:space="preserve"> with novel, safe polyphenols is too groundbreaking to pass up.</w:t>
      </w:r>
    </w:p>
    <w:p w:rsidR="00000000" w:rsidDel="00000000" w:rsidP="00000000" w:rsidRDefault="00000000" w:rsidRPr="00000000" w14:paraId="00000045">
      <w:pPr>
        <w:spacing w:after="240" w:before="240" w:lineRule="auto"/>
        <w:rPr>
          <w:sz w:val="20"/>
          <w:szCs w:val="20"/>
        </w:rPr>
      </w:pPr>
      <w:r w:rsidDel="00000000" w:rsidR="00000000" w:rsidRPr="00000000">
        <w:rPr>
          <w:sz w:val="20"/>
          <w:szCs w:val="20"/>
          <w:rtl w:val="0"/>
        </w:rPr>
        <w:t xml:space="preserve">How it works:</w:t>
      </w:r>
    </w:p>
    <w:p w:rsidR="00000000" w:rsidDel="00000000" w:rsidP="00000000" w:rsidRDefault="00000000" w:rsidRPr="00000000" w14:paraId="00000046">
      <w:pPr>
        <w:spacing w:after="240" w:before="240" w:lineRule="auto"/>
        <w:rPr>
          <w:sz w:val="20"/>
          <w:szCs w:val="20"/>
        </w:rPr>
      </w:pPr>
      <w:r w:rsidDel="00000000" w:rsidR="00000000" w:rsidRPr="00000000">
        <w:rPr>
          <w:sz w:val="20"/>
          <w:szCs w:val="20"/>
          <w:rtl w:val="0"/>
        </w:rPr>
        <w:t xml:space="preserve">The Healing Project Package will contain five fractionalized NFTs. The Community will own a total of 10,000 fractional pieces in the form of The Healing Project (THP) tokens. Each fraction is a utility and access token, advancing product development while providing token holders unique benefits.</w:t>
      </w:r>
    </w:p>
    <w:p w:rsidR="00000000" w:rsidDel="00000000" w:rsidP="00000000" w:rsidRDefault="00000000" w:rsidRPr="00000000" w14:paraId="00000047">
      <w:pPr>
        <w:spacing w:after="240" w:befor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spacing w:after="240" w:before="240" w:lineRule="auto"/>
        <w:rPr>
          <w:b w:val="1"/>
          <w:sz w:val="20"/>
          <w:szCs w:val="20"/>
        </w:rPr>
      </w:pPr>
      <w:r w:rsidDel="00000000" w:rsidR="00000000" w:rsidRPr="00000000">
        <w:rPr>
          <w:b w:val="1"/>
          <w:sz w:val="20"/>
          <w:szCs w:val="20"/>
          <w:rtl w:val="0"/>
        </w:rPr>
        <w:t xml:space="preserve">Community</w:t>
      </w:r>
    </w:p>
    <w:p w:rsidR="00000000" w:rsidDel="00000000" w:rsidP="00000000" w:rsidRDefault="00000000" w:rsidRPr="00000000" w14:paraId="00000049">
      <w:pPr>
        <w:spacing w:after="240" w:before="240" w:lineRule="auto"/>
        <w:rPr>
          <w:sz w:val="20"/>
          <w:szCs w:val="20"/>
        </w:rPr>
      </w:pPr>
      <w:r w:rsidDel="00000000" w:rsidR="00000000" w:rsidRPr="00000000">
        <w:rPr>
          <w:sz w:val="20"/>
          <w:szCs w:val="20"/>
          <w:rtl w:val="0"/>
        </w:rPr>
        <w:t xml:space="preserve">Our community will tackle the isolating experience of chronic pain and disease in a</w:t>
      </w:r>
      <w:ins w:author="Shega Youngson" w:id="27" w:date="2022-04-07T23:04:08Z">
        <w:r w:rsidDel="00000000" w:rsidR="00000000" w:rsidRPr="00000000">
          <w:rPr>
            <w:sz w:val="20"/>
            <w:szCs w:val="20"/>
            <w:rtl w:val="0"/>
          </w:rPr>
          <w:t xml:space="preserve">n interactive</w:t>
        </w:r>
      </w:ins>
      <w:r w:rsidDel="00000000" w:rsidR="00000000" w:rsidRPr="00000000">
        <w:rPr>
          <w:sz w:val="20"/>
          <w:szCs w:val="20"/>
          <w:rtl w:val="0"/>
        </w:rPr>
        <w:t xml:space="preserve"> and community-centric way. Calling on a diverse group of stakeholders, The Healing Project intends to catalyze people all around the world to come together on a mission to Heal the World.</w:t>
      </w:r>
    </w:p>
    <w:p w:rsidR="00000000" w:rsidDel="00000000" w:rsidP="00000000" w:rsidRDefault="00000000" w:rsidRPr="00000000" w14:paraId="0000004A">
      <w:pPr>
        <w:spacing w:after="240" w:before="240" w:lineRule="auto"/>
        <w:rPr>
          <w:sz w:val="20"/>
          <w:szCs w:val="20"/>
        </w:rPr>
      </w:pPr>
      <w:r w:rsidDel="00000000" w:rsidR="00000000" w:rsidRPr="00000000">
        <w:rPr>
          <w:sz w:val="20"/>
          <w:szCs w:val="20"/>
          <w:rtl w:val="0"/>
        </w:rPr>
        <w:t xml:space="preserve">What's better than a community of people with a shared goal? Our community is dedicated to tackling the isolating experience of chronic pain and disease in </w:t>
      </w:r>
      <w:ins w:author="Shega Youngson" w:id="28" w:date="2022-04-07T23:05:38Z">
        <w:r w:rsidDel="00000000" w:rsidR="00000000" w:rsidRPr="00000000">
          <w:rPr>
            <w:sz w:val="20"/>
            <w:szCs w:val="20"/>
            <w:rtl w:val="0"/>
          </w:rPr>
          <w:t xml:space="preserve">an interactive</w:t>
        </w:r>
      </w:ins>
      <w:del w:author="Shega Youngson" w:id="28" w:date="2022-04-07T23:05:38Z">
        <w:r w:rsidDel="00000000" w:rsidR="00000000" w:rsidRPr="00000000">
          <w:rPr>
            <w:sz w:val="20"/>
            <w:szCs w:val="20"/>
            <w:rtl w:val="0"/>
          </w:rPr>
          <w:delText xml:space="preserve">a fu</w:delText>
        </w:r>
      </w:del>
      <w:r w:rsidDel="00000000" w:rsidR="00000000" w:rsidRPr="00000000">
        <w:rPr>
          <w:sz w:val="20"/>
          <w:szCs w:val="20"/>
          <w:rtl w:val="0"/>
        </w:rPr>
        <w:t xml:space="preserve">n and community-centric way. We call on a diverse group of stakeholders to come together on a mission to Heal the World. #TheHealingProject</w:t>
      </w:r>
    </w:p>
    <w:p w:rsidR="00000000" w:rsidDel="00000000" w:rsidP="00000000" w:rsidRDefault="00000000" w:rsidRPr="00000000" w14:paraId="0000004B">
      <w:pPr>
        <w:spacing w:after="240" w:before="240" w:lineRule="auto"/>
        <w:rPr>
          <w:b w:val="1"/>
          <w:sz w:val="20"/>
          <w:szCs w:val="20"/>
        </w:rPr>
      </w:pPr>
      <w:r w:rsidDel="00000000" w:rsidR="00000000" w:rsidRPr="00000000">
        <w:rPr>
          <w:b w:val="1"/>
          <w:sz w:val="20"/>
          <w:szCs w:val="20"/>
          <w:rtl w:val="0"/>
        </w:rPr>
        <w:t xml:space="preserve">We're looking to build a community of people </w:t>
      </w:r>
      <w:del w:author="Shega Youngson" w:id="29" w:date="2022-04-07T23:05:58Z">
        <w:r w:rsidDel="00000000" w:rsidR="00000000" w:rsidRPr="00000000">
          <w:rPr>
            <w:b w:val="1"/>
            <w:sz w:val="20"/>
            <w:szCs w:val="20"/>
            <w:rtl w:val="0"/>
          </w:rPr>
          <w:delText xml:space="preserve">who support our mission </w:delText>
        </w:r>
      </w:del>
      <w:r w:rsidDel="00000000" w:rsidR="00000000" w:rsidRPr="00000000">
        <w:rPr>
          <w:b w:val="1"/>
          <w:sz w:val="20"/>
          <w:szCs w:val="20"/>
          <w:rtl w:val="0"/>
        </w:rPr>
        <w:t xml:space="preserve">to heal the world. Do you want to be part of this mission?</w:t>
      </w:r>
    </w:p>
    <w:p w:rsidR="00000000" w:rsidDel="00000000" w:rsidP="00000000" w:rsidRDefault="00000000" w:rsidRPr="00000000" w14:paraId="0000004C">
      <w:pPr>
        <w:spacing w:after="240" w:before="240" w:lineRule="auto"/>
        <w:rPr>
          <w:sz w:val="20"/>
          <w:szCs w:val="20"/>
        </w:rPr>
      </w:pPr>
      <w:r w:rsidDel="00000000" w:rsidR="00000000" w:rsidRPr="00000000">
        <w:rPr>
          <w:sz w:val="20"/>
          <w:szCs w:val="20"/>
          <w:rtl w:val="0"/>
        </w:rPr>
        <w:t xml:space="preserve">Calling on a diverse group of stakeholders, The Healing Project intends to catalyze people all around the world to come together on a mission to Heal the World.#THP</w:t>
      </w:r>
    </w:p>
    <w:p w:rsidR="00000000" w:rsidDel="00000000" w:rsidP="00000000" w:rsidRDefault="00000000" w:rsidRPr="00000000" w14:paraId="0000004D">
      <w:pPr>
        <w:spacing w:after="240" w:before="240" w:lineRule="auto"/>
        <w:rPr>
          <w:sz w:val="20"/>
          <w:szCs w:val="20"/>
        </w:rPr>
      </w:pPr>
      <w:r w:rsidDel="00000000" w:rsidR="00000000" w:rsidRPr="00000000">
        <w:rPr>
          <w:sz w:val="20"/>
          <w:szCs w:val="20"/>
          <w:rtl w:val="0"/>
        </w:rPr>
        <w:t xml:space="preserve">—----We believe it's time to change that - help us access new research, make new friends, and join a global community working towards radical healing.</w:t>
      </w:r>
    </w:p>
    <w:p w:rsidR="00000000" w:rsidDel="00000000" w:rsidP="00000000" w:rsidRDefault="00000000" w:rsidRPr="00000000" w14:paraId="0000004E">
      <w:pPr>
        <w:spacing w:after="240" w:befor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spacing w:after="240" w:before="240" w:lineRule="auto"/>
        <w:rPr>
          <w:sz w:val="20"/>
          <w:szCs w:val="20"/>
        </w:rPr>
      </w:pPr>
      <w:r w:rsidDel="00000000" w:rsidR="00000000" w:rsidRPr="00000000">
        <w:rPr>
          <w:sz w:val="20"/>
          <w:szCs w:val="20"/>
          <w:rtl w:val="0"/>
        </w:rPr>
        <w:t xml:space="preserve">We've got the best [—] out there, and we want to prove it.</w:t>
      </w:r>
    </w:p>
    <w:p w:rsidR="00000000" w:rsidDel="00000000" w:rsidP="00000000" w:rsidRDefault="00000000" w:rsidRPr="00000000" w14:paraId="00000050">
      <w:pPr>
        <w:spacing w:after="240" w:before="240" w:lineRule="auto"/>
        <w:rPr>
          <w:sz w:val="20"/>
          <w:szCs w:val="20"/>
        </w:rPr>
      </w:pPr>
      <w:commentRangeStart w:id="5"/>
      <w:r w:rsidDel="00000000" w:rsidR="00000000" w:rsidRPr="00000000">
        <w:rPr>
          <w:sz w:val="20"/>
          <w:szCs w:val="20"/>
          <w:rtl w:val="0"/>
        </w:rPr>
        <w:t xml:space="preserve">Today we're announcing our </w:t>
      </w:r>
      <w:ins w:author="Shega Youngson" w:id="30" w:date="2022-04-07T23:06:52Z">
        <w:r w:rsidDel="00000000" w:rsidR="00000000" w:rsidRPr="00000000">
          <w:rPr>
            <w:sz w:val="20"/>
            <w:szCs w:val="20"/>
            <w:rtl w:val="0"/>
          </w:rPr>
          <w:t xml:space="preserve">the sale of </w:t>
        </w:r>
      </w:ins>
      <w:del w:author="Shega Youngson" w:id="30" w:date="2022-04-07T23:06:52Z">
        <w:r w:rsidDel="00000000" w:rsidR="00000000" w:rsidRPr="00000000">
          <w:rPr>
            <w:sz w:val="20"/>
            <w:szCs w:val="20"/>
            <w:rtl w:val="0"/>
          </w:rPr>
          <w:delText xml:space="preserve">new token sale for</w:delText>
        </w:r>
      </w:del>
      <w:r w:rsidDel="00000000" w:rsidR="00000000" w:rsidRPr="00000000">
        <w:rPr>
          <w:sz w:val="20"/>
          <w:szCs w:val="20"/>
          <w:rtl w:val="0"/>
        </w:rPr>
        <w:t xml:space="preserve"> The Healing Project. When you buy THP tokens, you get to join in on the action. Not only will you get to decide where our next project sprint is held, but you'll also get to vote on our annual cause-of-choice donation. You'll be able to guide charitable donations too.</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1">
      <w:pPr>
        <w:spacing w:after="240" w:before="240" w:lineRule="auto"/>
        <w:rPr>
          <w:sz w:val="20"/>
          <w:szCs w:val="20"/>
        </w:rPr>
      </w:pPr>
      <w:r w:rsidDel="00000000" w:rsidR="00000000" w:rsidRPr="00000000">
        <w:rPr>
          <w:b w:val="1"/>
          <w:sz w:val="20"/>
          <w:szCs w:val="20"/>
          <w:rtl w:val="0"/>
        </w:rPr>
        <w:t xml:space="preserve">Don't forget: Early access to products goes first to token </w:t>
      </w:r>
      <w:ins w:author="Shega Youngson" w:id="31" w:date="2022-04-07T23:07:04Z">
        <w:r w:rsidDel="00000000" w:rsidR="00000000" w:rsidRPr="00000000">
          <w:rPr>
            <w:b w:val="1"/>
            <w:sz w:val="20"/>
            <w:szCs w:val="20"/>
            <w:rtl w:val="0"/>
          </w:rPr>
          <w:t xml:space="preserve">holders</w:t>
        </w:r>
      </w:ins>
      <w:del w:author="Shega Youngson" w:id="31" w:date="2022-04-07T23:07:04Z">
        <w:r w:rsidDel="00000000" w:rsidR="00000000" w:rsidRPr="00000000">
          <w:rPr>
            <w:b w:val="1"/>
            <w:sz w:val="20"/>
            <w:szCs w:val="20"/>
            <w:rtl w:val="0"/>
          </w:rPr>
          <w:delText xml:space="preserve">owners</w:delText>
        </w:r>
      </w:del>
      <w:r w:rsidDel="00000000" w:rsidR="00000000" w:rsidRPr="00000000">
        <w:rPr>
          <w:b w:val="1"/>
          <w:sz w:val="20"/>
          <w:szCs w:val="20"/>
          <w:rtl w:val="0"/>
        </w:rPr>
        <w:t xml:space="preserve">. So if you want to jump ahead of the line, this is how you do it</w:t>
      </w:r>
      <w:r w:rsidDel="00000000" w:rsidR="00000000" w:rsidRPr="00000000">
        <w:rPr>
          <w:sz w:val="20"/>
          <w:szCs w:val="20"/>
          <w:rtl w:val="0"/>
        </w:rPr>
        <w:t xml:space="preserve">.</w:t>
      </w:r>
    </w:p>
    <w:p w:rsidR="00000000" w:rsidDel="00000000" w:rsidP="00000000" w:rsidRDefault="00000000" w:rsidRPr="00000000" w14:paraId="00000052">
      <w:pPr>
        <w:spacing w:after="240" w:before="240" w:lineRule="auto"/>
        <w:rPr>
          <w:sz w:val="20"/>
          <w:szCs w:val="20"/>
        </w:rPr>
      </w:pPr>
      <w:r w:rsidDel="00000000" w:rsidR="00000000" w:rsidRPr="00000000">
        <w:rPr>
          <w:sz w:val="20"/>
          <w:szCs w:val="20"/>
          <w:rtl w:val="0"/>
        </w:rPr>
        <w:t xml:space="preserve">Get your THP </w:t>
      </w:r>
      <w:ins w:author="Shega Youngson" w:id="32" w:date="2022-04-07T23:07:19Z">
        <w:r w:rsidDel="00000000" w:rsidR="00000000" w:rsidRPr="00000000">
          <w:rPr>
            <w:sz w:val="20"/>
            <w:szCs w:val="20"/>
            <w:rtl w:val="0"/>
          </w:rPr>
          <w:t xml:space="preserve">NFT</w:t>
        </w:r>
      </w:ins>
      <w:r w:rsidDel="00000000" w:rsidR="00000000" w:rsidRPr="00000000">
        <w:rPr>
          <w:sz w:val="20"/>
          <w:szCs w:val="20"/>
          <w:rtl w:val="0"/>
        </w:rPr>
        <w:t xml:space="preserve"> today.</w:t>
      </w:r>
    </w:p>
    <w:p w:rsidR="00000000" w:rsidDel="00000000" w:rsidP="00000000" w:rsidRDefault="00000000" w:rsidRPr="00000000" w14:paraId="00000053">
      <w:pPr>
        <w:spacing w:after="240" w:befor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spacing w:after="240" w:before="240" w:lineRule="auto"/>
        <w:rPr>
          <w:sz w:val="20"/>
          <w:szCs w:val="20"/>
        </w:rPr>
      </w:pPr>
      <w:r w:rsidDel="00000000" w:rsidR="00000000" w:rsidRPr="00000000">
        <w:rPr>
          <w:sz w:val="20"/>
          <w:szCs w:val="20"/>
          <w:rtl w:val="0"/>
        </w:rPr>
        <w:t xml:space="preserve">We believe that health and healing should be accessible to everyone.</w:t>
      </w:r>
    </w:p>
    <w:p w:rsidR="00000000" w:rsidDel="00000000" w:rsidP="00000000" w:rsidRDefault="00000000" w:rsidRPr="00000000" w14:paraId="00000055">
      <w:pPr>
        <w:spacing w:after="240" w:before="240" w:lineRule="auto"/>
        <w:rPr>
          <w:sz w:val="20"/>
          <w:szCs w:val="20"/>
        </w:rPr>
      </w:pPr>
      <w:r w:rsidDel="00000000" w:rsidR="00000000" w:rsidRPr="00000000">
        <w:rPr>
          <w:sz w:val="20"/>
          <w:szCs w:val="20"/>
          <w:rtl w:val="0"/>
        </w:rPr>
        <w:t xml:space="preserve">But we can't reach the most </w:t>
      </w:r>
      <w:del w:author="Shega Youngson" w:id="33" w:date="2022-04-07T23:07:33Z">
        <w:r w:rsidDel="00000000" w:rsidR="00000000" w:rsidRPr="00000000">
          <w:rPr>
            <w:sz w:val="20"/>
            <w:szCs w:val="20"/>
            <w:rtl w:val="0"/>
          </w:rPr>
          <w:delText xml:space="preserve">marginalized, </w:delText>
        </w:r>
      </w:del>
      <w:r w:rsidDel="00000000" w:rsidR="00000000" w:rsidRPr="00000000">
        <w:rPr>
          <w:sz w:val="20"/>
          <w:szCs w:val="20"/>
          <w:rtl w:val="0"/>
        </w:rPr>
        <w:t xml:space="preserve">underserved communities without you.</w:t>
      </w:r>
    </w:p>
    <w:p w:rsidR="00000000" w:rsidDel="00000000" w:rsidP="00000000" w:rsidRDefault="00000000" w:rsidRPr="00000000" w14:paraId="00000056">
      <w:pPr>
        <w:spacing w:after="240" w:before="240" w:lineRule="auto"/>
        <w:rPr>
          <w:sz w:val="20"/>
          <w:szCs w:val="20"/>
        </w:rPr>
      </w:pPr>
      <w:r w:rsidDel="00000000" w:rsidR="00000000" w:rsidRPr="00000000">
        <w:rPr>
          <w:sz w:val="20"/>
          <w:szCs w:val="20"/>
          <w:rtl w:val="0"/>
        </w:rPr>
        <w:t xml:space="preserve">That's why we're inviting all of our token holders to join us on our journey as we build a world-class wellness brand that helps build healthy, vibrant communities around the world.</w:t>
      </w:r>
    </w:p>
    <w:p w:rsidR="00000000" w:rsidDel="00000000" w:rsidP="00000000" w:rsidRDefault="00000000" w:rsidRPr="00000000" w14:paraId="00000057">
      <w:pPr>
        <w:spacing w:after="240" w:before="240" w:lineRule="auto"/>
        <w:rPr>
          <w:sz w:val="20"/>
          <w:szCs w:val="20"/>
        </w:rPr>
      </w:pPr>
      <w:r w:rsidDel="00000000" w:rsidR="00000000" w:rsidRPr="00000000">
        <w:rPr>
          <w:sz w:val="20"/>
          <w:szCs w:val="20"/>
          <w:rtl w:val="0"/>
        </w:rPr>
        <w:t xml:space="preserve">As a token holder, you'll be able to:</w:t>
      </w:r>
    </w:p>
    <w:p w:rsidR="00000000" w:rsidDel="00000000" w:rsidP="00000000" w:rsidRDefault="00000000" w:rsidRPr="00000000" w14:paraId="00000058">
      <w:pPr>
        <w:spacing w:after="240" w:before="240" w:lineRule="auto"/>
        <w:rPr>
          <w:sz w:val="20"/>
          <w:szCs w:val="20"/>
        </w:rPr>
      </w:pPr>
      <w:r w:rsidDel="00000000" w:rsidR="00000000" w:rsidRPr="00000000">
        <w:rPr>
          <w:sz w:val="20"/>
          <w:szCs w:val="20"/>
          <w:rtl w:val="0"/>
        </w:rPr>
        <w:t xml:space="preserve">Collaborate with us </w:t>
      </w:r>
      <w:ins w:author="Shega Youngson" w:id="34" w:date="2022-04-07T23:12:39Z">
        <w:r w:rsidDel="00000000" w:rsidR="00000000" w:rsidRPr="00000000">
          <w:rPr>
            <w:sz w:val="20"/>
            <w:szCs w:val="20"/>
            <w:rtl w:val="0"/>
          </w:rPr>
          <w:t xml:space="preserve">on</w:t>
        </w:r>
      </w:ins>
      <w:del w:author="Shega Youngson" w:id="34" w:date="2022-04-07T23:12:39Z">
        <w:r w:rsidDel="00000000" w:rsidR="00000000" w:rsidRPr="00000000">
          <w:rPr>
            <w:sz w:val="20"/>
            <w:szCs w:val="20"/>
            <w:rtl w:val="0"/>
          </w:rPr>
          <w:delText xml:space="preserve">to support</w:delText>
        </w:r>
      </w:del>
      <w:r w:rsidDel="00000000" w:rsidR="00000000" w:rsidRPr="00000000">
        <w:rPr>
          <w:sz w:val="20"/>
          <w:szCs w:val="20"/>
          <w:rtl w:val="0"/>
        </w:rPr>
        <w:t xml:space="preserve"> hackathons and project sprints that will help equalize health care innovation across diverse communities.</w:t>
      </w:r>
    </w:p>
    <w:p w:rsidR="00000000" w:rsidDel="00000000" w:rsidP="00000000" w:rsidRDefault="00000000" w:rsidRPr="00000000" w14:paraId="00000059">
      <w:pPr>
        <w:spacing w:after="240" w:before="240" w:lineRule="auto"/>
        <w:rPr>
          <w:sz w:val="20"/>
          <w:szCs w:val="20"/>
        </w:rPr>
      </w:pPr>
      <w:r w:rsidDel="00000000" w:rsidR="00000000" w:rsidRPr="00000000">
        <w:rPr>
          <w:sz w:val="20"/>
          <w:szCs w:val="20"/>
          <w:rtl w:val="0"/>
        </w:rPr>
        <w:t xml:space="preserve">Help build blockchain-based supply chains for rare botanical ingredients and their therapeutic discovery.</w:t>
      </w:r>
    </w:p>
    <w:p w:rsidR="00000000" w:rsidDel="00000000" w:rsidP="00000000" w:rsidRDefault="00000000" w:rsidRPr="00000000" w14:paraId="0000005A">
      <w:pPr>
        <w:spacing w:after="240" w:before="240" w:lineRule="auto"/>
        <w:rPr>
          <w:sz w:val="20"/>
          <w:szCs w:val="20"/>
        </w:rPr>
      </w:pPr>
      <w:r w:rsidDel="00000000" w:rsidR="00000000" w:rsidRPr="00000000">
        <w:rPr>
          <w:sz w:val="20"/>
          <w:szCs w:val="20"/>
          <w:rtl w:val="0"/>
        </w:rPr>
        <w:t xml:space="preserve">Guide how we allocate our annual donations towards causes of your choice.</w:t>
      </w:r>
    </w:p>
    <w:p w:rsidR="00000000" w:rsidDel="00000000" w:rsidP="00000000" w:rsidRDefault="00000000" w:rsidRPr="00000000" w14:paraId="0000005B">
      <w:pPr>
        <w:spacing w:after="240" w:before="240" w:lineRule="auto"/>
        <w:rPr>
          <w:sz w:val="20"/>
          <w:szCs w:val="20"/>
        </w:rPr>
      </w:pPr>
      <w:r w:rsidDel="00000000" w:rsidR="00000000" w:rsidRPr="00000000">
        <w:rPr>
          <w:sz w:val="20"/>
          <w:szCs w:val="20"/>
          <w:rtl w:val="0"/>
        </w:rPr>
        <w:t xml:space="preserve">Get early access to products you help develop.</w:t>
      </w:r>
    </w:p>
    <w:p w:rsidR="00000000" w:rsidDel="00000000" w:rsidP="00000000" w:rsidRDefault="00000000" w:rsidRPr="00000000" w14:paraId="0000005C">
      <w:pPr>
        <w:spacing w:after="240" w:befor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spacing w:after="240" w:before="240" w:lineRule="auto"/>
        <w:rPr>
          <w:b w:val="1"/>
          <w:sz w:val="20"/>
          <w:szCs w:val="20"/>
        </w:rPr>
      </w:pPr>
      <w:r w:rsidDel="00000000" w:rsidR="00000000" w:rsidRPr="00000000">
        <w:rPr>
          <w:b w:val="1"/>
          <w:sz w:val="20"/>
          <w:szCs w:val="20"/>
          <w:rtl w:val="0"/>
        </w:rPr>
        <w:t xml:space="preserve">Platform Details</w:t>
      </w:r>
    </w:p>
    <w:p w:rsidR="00000000" w:rsidDel="00000000" w:rsidP="00000000" w:rsidRDefault="00000000" w:rsidRPr="00000000" w14:paraId="0000005E">
      <w:pPr>
        <w:spacing w:after="240" w:before="240" w:lineRule="auto"/>
        <w:rPr>
          <w:sz w:val="20"/>
          <w:szCs w:val="20"/>
        </w:rPr>
      </w:pPr>
      <w:r w:rsidDel="00000000" w:rsidR="00000000" w:rsidRPr="00000000">
        <w:rPr>
          <w:sz w:val="20"/>
          <w:szCs w:val="20"/>
          <w:rtl w:val="0"/>
        </w:rPr>
        <w:t xml:space="preserve">The Healing Project platform is built on various blockchain-related technologies.</w:t>
      </w:r>
    </w:p>
    <w:p w:rsidR="00000000" w:rsidDel="00000000" w:rsidP="00000000" w:rsidRDefault="00000000" w:rsidRPr="00000000" w14:paraId="0000005F">
      <w:pPr>
        <w:spacing w:after="240" w:before="240" w:lineRule="auto"/>
        <w:rPr>
          <w:sz w:val="20"/>
          <w:szCs w:val="20"/>
        </w:rPr>
      </w:pPr>
      <w:del w:author="Shega Youngson" w:id="35" w:date="2022-04-07T23:13:16Z">
        <w:commentRangeStart w:id="6"/>
        <w:r w:rsidDel="00000000" w:rsidR="00000000" w:rsidRPr="00000000">
          <w:rPr>
            <w:sz w:val="20"/>
            <w:szCs w:val="20"/>
            <w:rtl w:val="0"/>
          </w:rPr>
          <w:delText xml:space="preserve">The fractional-NFTs will be listed on Rarible and in the future, they'll be connected to Canurta's Blockchain for Canurta Supply Chain private-permission blockchain through Ethereum, which allows for exciting utility for token holders.</w:delText>
        </w:r>
      </w:del>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0">
      <w:pPr>
        <w:spacing w:after="240" w:befor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spacing w:after="240" w:before="240" w:lineRule="auto"/>
        <w:rPr>
          <w:sz w:val="20"/>
          <w:szCs w:val="20"/>
        </w:rPr>
      </w:pPr>
      <w:r w:rsidDel="00000000" w:rsidR="00000000" w:rsidRPr="00000000">
        <w:rPr>
          <w:sz w:val="20"/>
          <w:szCs w:val="20"/>
          <w:rtl w:val="0"/>
        </w:rPr>
        <w:t xml:space="preserve">The Healing Project is a new way to invest in health innovation.</w:t>
      </w:r>
    </w:p>
    <w:p w:rsidR="00000000" w:rsidDel="00000000" w:rsidP="00000000" w:rsidRDefault="00000000" w:rsidRPr="00000000" w14:paraId="00000062">
      <w:pPr>
        <w:spacing w:after="240" w:before="240" w:lineRule="auto"/>
        <w:rPr>
          <w:sz w:val="20"/>
          <w:szCs w:val="20"/>
        </w:rPr>
      </w:pPr>
      <w:r w:rsidDel="00000000" w:rsidR="00000000" w:rsidRPr="00000000">
        <w:rPr>
          <w:sz w:val="20"/>
          <w:szCs w:val="20"/>
          <w:rtl w:val="0"/>
        </w:rPr>
        <w:t xml:space="preserve">Join our Token Holders and gain access to the DeSci Movement, where you'll join a community solving barriers to funding, research, and transparent decision-making in the world of scientific discovery</w:t>
      </w:r>
      <w:del w:author="Shega Youngson" w:id="36" w:date="2022-04-07T23:13:50Z">
        <w:r w:rsidDel="00000000" w:rsidR="00000000" w:rsidRPr="00000000">
          <w:rPr>
            <w:sz w:val="20"/>
            <w:szCs w:val="20"/>
            <w:rtl w:val="0"/>
          </w:rPr>
          <w:delText xml:space="preserve"> and health innovation.</w:delText>
        </w:r>
      </w:del>
      <w:r w:rsidDel="00000000" w:rsidR="00000000" w:rsidRPr="00000000">
        <w:rPr>
          <w:sz w:val="20"/>
          <w:szCs w:val="20"/>
          <w:rtl w:val="0"/>
        </w:rPr>
        <w:t xml:space="preserve"> Our open and encouraging environment is the perfect place for you to share your ideas and be rewarded for them—no matter who you are.</w:t>
      </w:r>
    </w:p>
    <w:p w:rsidR="00000000" w:rsidDel="00000000" w:rsidP="00000000" w:rsidRDefault="00000000" w:rsidRPr="00000000" w14:paraId="00000063">
      <w:pPr>
        <w:spacing w:after="240" w:before="240" w:lineRule="auto"/>
        <w:rPr>
          <w:sz w:val="20"/>
          <w:szCs w:val="20"/>
        </w:rPr>
      </w:pPr>
      <w:r w:rsidDel="00000000" w:rsidR="00000000" w:rsidRPr="00000000">
        <w:rPr>
          <w:sz w:val="20"/>
          <w:szCs w:val="20"/>
          <w:rtl w:val="0"/>
        </w:rPr>
        <w:t xml:space="preserve">When you contribute to The Healing Project community, your ideas will be recorded indefinitely on Canurta's blockchain infrastructure, creating a truly collaborative approach to maximizing research applications towards natural solutions to fight inflammation and chronic disease. With our direct pathway from idea generation to product development with transparent supply chain scale-up, we're confident that we can create meaningful change.</w:t>
      </w:r>
    </w:p>
    <w:p w:rsidR="00000000" w:rsidDel="00000000" w:rsidP="00000000" w:rsidRDefault="00000000" w:rsidRPr="00000000" w14:paraId="00000064">
      <w:pPr>
        <w:spacing w:after="240" w:before="240" w:lineRule="auto"/>
        <w:rPr>
          <w:sz w:val="20"/>
          <w:szCs w:val="20"/>
        </w:rPr>
      </w:pPr>
      <w:r w:rsidDel="00000000" w:rsidR="00000000" w:rsidRPr="00000000">
        <w:rPr>
          <w:sz w:val="20"/>
          <w:szCs w:val="20"/>
          <w:rtl w:val="0"/>
        </w:rPr>
        <w:t xml:space="preserve">You can learn more about The Healing Project here: [link]</w:t>
      </w:r>
    </w:p>
    <w:p w:rsidR="00000000" w:rsidDel="00000000" w:rsidP="00000000" w:rsidRDefault="00000000" w:rsidRPr="00000000" w14:paraId="00000065">
      <w:pPr>
        <w:spacing w:after="240" w:befor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spacing w:after="240" w:before="240" w:lineRule="auto"/>
        <w:rPr>
          <w:sz w:val="20"/>
          <w:szCs w:val="20"/>
        </w:rPr>
      </w:pPr>
      <w:r w:rsidDel="00000000" w:rsidR="00000000" w:rsidRPr="00000000">
        <w:rPr>
          <w:sz w:val="20"/>
          <w:szCs w:val="20"/>
          <w:rtl w:val="0"/>
        </w:rPr>
        <w:t xml:space="preserve">The Healing Project is an open and encouraging community to innovate, share ideas and be rewarded no matter who you are.</w:t>
      </w:r>
    </w:p>
    <w:p w:rsidR="00000000" w:rsidDel="00000000" w:rsidP="00000000" w:rsidRDefault="00000000" w:rsidRPr="00000000" w14:paraId="00000067">
      <w:pPr>
        <w:spacing w:after="240" w:before="240" w:lineRule="auto"/>
        <w:rPr>
          <w:sz w:val="20"/>
          <w:szCs w:val="20"/>
        </w:rPr>
      </w:pPr>
      <w:r w:rsidDel="00000000" w:rsidR="00000000" w:rsidRPr="00000000">
        <w:rPr>
          <w:sz w:val="20"/>
          <w:szCs w:val="20"/>
          <w:rtl w:val="0"/>
        </w:rPr>
        <w:t xml:space="preserve">The Healing Project is a non-profit that welcomes ideas and rewards innovative thinking. Members of our community get a say in which research to fund, how to fund it, and how the results are applied. If you want to contribute your ideas and gain access to a decentralized </w:t>
      </w:r>
      <w:ins w:author="Shega Youngson" w:id="37" w:date="2022-04-07T23:21:15Z">
        <w:r w:rsidDel="00000000" w:rsidR="00000000" w:rsidRPr="00000000">
          <w:rPr>
            <w:sz w:val="20"/>
            <w:szCs w:val="20"/>
            <w:rtl w:val="0"/>
          </w:rPr>
          <w:t xml:space="preserve">community</w:t>
        </w:r>
      </w:ins>
      <w:del w:author="Shega Youngson" w:id="37" w:date="2022-04-07T23:21:15Z">
        <w:r w:rsidDel="00000000" w:rsidR="00000000" w:rsidRPr="00000000">
          <w:rPr>
            <w:sz w:val="20"/>
            <w:szCs w:val="20"/>
            <w:rtl w:val="0"/>
          </w:rPr>
          <w:delText xml:space="preserve">movement</w:delText>
        </w:r>
      </w:del>
      <w:r w:rsidDel="00000000" w:rsidR="00000000" w:rsidRPr="00000000">
        <w:rPr>
          <w:sz w:val="20"/>
          <w:szCs w:val="20"/>
          <w:rtl w:val="0"/>
        </w:rPr>
        <w:t xml:space="preserve"> focused on solving barriers to scientific discovery, join the DeSci movement with The Healing Project.</w:t>
      </w:r>
    </w:p>
    <w:p w:rsidR="00000000" w:rsidDel="00000000" w:rsidP="00000000" w:rsidRDefault="00000000" w:rsidRPr="00000000" w14:paraId="00000068">
      <w:pPr>
        <w:spacing w:after="240" w:before="240" w:lineRule="auto"/>
        <w:rPr>
          <w:sz w:val="20"/>
          <w:szCs w:val="20"/>
        </w:rPr>
      </w:pPr>
      <w:r w:rsidDel="00000000" w:rsidR="00000000" w:rsidRPr="00000000">
        <w:rPr>
          <w:sz w:val="20"/>
          <w:szCs w:val="20"/>
          <w:rtl w:val="0"/>
        </w:rPr>
        <w:t xml:space="preserve">Our members get their </w:t>
      </w:r>
      <w:ins w:author="Shega Youngson" w:id="38" w:date="2022-04-07T23:21:28Z">
        <w:r w:rsidDel="00000000" w:rsidR="00000000" w:rsidRPr="00000000">
          <w:rPr>
            <w:sz w:val="20"/>
            <w:szCs w:val="20"/>
            <w:rtl w:val="0"/>
          </w:rPr>
          <w:t xml:space="preserve">contributions</w:t>
        </w:r>
      </w:ins>
      <w:del w:author="Shega Youngson" w:id="38" w:date="2022-04-07T23:21:28Z">
        <w:r w:rsidDel="00000000" w:rsidR="00000000" w:rsidRPr="00000000">
          <w:rPr>
            <w:sz w:val="20"/>
            <w:szCs w:val="20"/>
            <w:rtl w:val="0"/>
          </w:rPr>
          <w:delText xml:space="preserve">ideas</w:delText>
        </w:r>
      </w:del>
      <w:r w:rsidDel="00000000" w:rsidR="00000000" w:rsidRPr="00000000">
        <w:rPr>
          <w:sz w:val="20"/>
          <w:szCs w:val="20"/>
          <w:rtl w:val="0"/>
        </w:rPr>
        <w:t xml:space="preserve"> recorded on the blockchain forever, creating a truly collaborative approach to maximizing research applications towards natural solutions to fight inflammation and chronic disease. This</w:t>
      </w:r>
      <w:del w:author="Shega Youngson" w:id="39" w:date="2022-04-07T23:22:22Z">
        <w:r w:rsidDel="00000000" w:rsidR="00000000" w:rsidRPr="00000000">
          <w:rPr>
            <w:sz w:val="20"/>
            <w:szCs w:val="20"/>
            <w:rtl w:val="0"/>
          </w:rPr>
          <w:delText xml:space="preserve"> data </w:delText>
        </w:r>
      </w:del>
      <w:ins w:author="Shega Youngson" w:id="39" w:date="2022-04-07T23:22:22Z">
        <w:r w:rsidDel="00000000" w:rsidR="00000000" w:rsidRPr="00000000">
          <w:rPr>
            <w:sz w:val="20"/>
            <w:szCs w:val="20"/>
            <w:rtl w:val="0"/>
          </w:rPr>
          <w:t xml:space="preserve"> </w:t>
        </w:r>
      </w:ins>
      <w:r w:rsidDel="00000000" w:rsidR="00000000" w:rsidRPr="00000000">
        <w:rPr>
          <w:sz w:val="20"/>
          <w:szCs w:val="20"/>
          <w:rtl w:val="0"/>
        </w:rPr>
        <w:t xml:space="preserve">provides a direct pathway from the research lab to the product development stage.</w:t>
      </w:r>
    </w:p>
    <w:p w:rsidR="00000000" w:rsidDel="00000000" w:rsidP="00000000" w:rsidRDefault="00000000" w:rsidRPr="00000000" w14:paraId="00000069">
      <w:pPr>
        <w:spacing w:after="240" w:befor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spacing w:after="240" w:before="240" w:lineRule="auto"/>
        <w:rPr>
          <w:sz w:val="20"/>
          <w:szCs w:val="20"/>
        </w:rPr>
      </w:pPr>
      <w:r w:rsidDel="00000000" w:rsidR="00000000" w:rsidRPr="00000000">
        <w:rPr>
          <w:sz w:val="20"/>
          <w:szCs w:val="20"/>
          <w:rtl w:val="0"/>
        </w:rPr>
        <w:t xml:space="preserve">How's this for a big idea? Scientists + Engineers + Blockchain = DeSci</w:t>
      </w:r>
    </w:p>
    <w:p w:rsidR="00000000" w:rsidDel="00000000" w:rsidP="00000000" w:rsidRDefault="00000000" w:rsidRPr="00000000" w14:paraId="0000006B">
      <w:pPr>
        <w:spacing w:after="240" w:before="240" w:lineRule="auto"/>
        <w:rPr>
          <w:sz w:val="20"/>
          <w:szCs w:val="20"/>
        </w:rPr>
      </w:pPr>
      <w:del w:author="Shega Youngson" w:id="40" w:date="2022-04-07T23:22:57Z">
        <w:r w:rsidDel="00000000" w:rsidR="00000000" w:rsidRPr="00000000">
          <w:rPr>
            <w:sz w:val="20"/>
            <w:szCs w:val="20"/>
            <w:rtl w:val="0"/>
          </w:rPr>
          <w:delText xml:space="preserve">We are The Healing Project and we can’t wait to get started healing with you. Let’s shake things up.</w:delText>
        </w:r>
      </w:del>
      <w:r w:rsidDel="00000000" w:rsidR="00000000" w:rsidRPr="00000000">
        <w:rPr>
          <w:rtl w:val="0"/>
        </w:rPr>
      </w:r>
    </w:p>
    <w:p w:rsidR="00000000" w:rsidDel="00000000" w:rsidP="00000000" w:rsidRDefault="00000000" w:rsidRPr="00000000" w14:paraId="0000006C">
      <w:pPr>
        <w:spacing w:after="240" w:before="240" w:lineRule="auto"/>
        <w:rPr>
          <w:sz w:val="20"/>
          <w:szCs w:val="20"/>
        </w:rPr>
      </w:pPr>
      <w:r w:rsidDel="00000000" w:rsidR="00000000" w:rsidRPr="00000000">
        <w:rPr>
          <w:sz w:val="20"/>
          <w:szCs w:val="20"/>
          <w:rtl w:val="0"/>
        </w:rPr>
        <w:t xml:space="preserve">This is science meets blockchain &amp; we’re feeling all the feelings.</w:t>
      </w:r>
    </w:p>
    <w:p w:rsidR="00000000" w:rsidDel="00000000" w:rsidP="00000000" w:rsidRDefault="00000000" w:rsidRPr="00000000" w14:paraId="0000006D">
      <w:pPr>
        <w:spacing w:after="240" w:before="240" w:lineRule="auto"/>
        <w:rPr>
          <w:sz w:val="20"/>
          <w:szCs w:val="20"/>
        </w:rPr>
      </w:pPr>
      <w:r w:rsidDel="00000000" w:rsidR="00000000" w:rsidRPr="00000000">
        <w:rPr>
          <w:sz w:val="20"/>
          <w:szCs w:val="20"/>
          <w:rtl w:val="0"/>
        </w:rPr>
        <w:t xml:space="preserve">What’s good, DeSci? We’ve got a new flavor 🍭</w:t>
      </w:r>
    </w:p>
    <w:p w:rsidR="00000000" w:rsidDel="00000000" w:rsidP="00000000" w:rsidRDefault="00000000" w:rsidRPr="00000000" w14:paraId="0000006E">
      <w:pPr>
        <w:spacing w:after="240" w:before="240" w:lineRule="auto"/>
        <w:rPr>
          <w:sz w:val="20"/>
          <w:szCs w:val="20"/>
        </w:rPr>
      </w:pPr>
      <w:r w:rsidDel="00000000" w:rsidR="00000000" w:rsidRPr="00000000">
        <w:rPr>
          <w:sz w:val="20"/>
          <w:szCs w:val="20"/>
          <w:rtl w:val="0"/>
        </w:rPr>
        <w:t xml:space="preserve">For the 1st time in history there’s a way for all of us to be rewarded for contributing to new ideas and innovations. Join the The Healing Project.</w:t>
      </w:r>
    </w:p>
    <w:p w:rsidR="00000000" w:rsidDel="00000000" w:rsidP="00000000" w:rsidRDefault="00000000" w:rsidRPr="00000000" w14:paraId="0000006F">
      <w:pPr>
        <w:spacing w:after="240" w:before="240" w:lineRule="auto"/>
        <w:rPr>
          <w:sz w:val="20"/>
          <w:szCs w:val="20"/>
        </w:rPr>
      </w:pPr>
      <w:r w:rsidDel="00000000" w:rsidR="00000000" w:rsidRPr="00000000">
        <w:rPr>
          <w:sz w:val="20"/>
          <w:szCs w:val="20"/>
          <w:rtl w:val="0"/>
        </w:rPr>
        <w:t xml:space="preserve">Let’s do this. #TheHealingProject</w:t>
      </w:r>
    </w:p>
    <w:p w:rsidR="00000000" w:rsidDel="00000000" w:rsidP="00000000" w:rsidRDefault="00000000" w:rsidRPr="00000000" w14:paraId="00000070">
      <w:pPr>
        <w:spacing w:after="240" w:before="240" w:lineRule="auto"/>
        <w:rPr>
          <w:sz w:val="20"/>
          <w:szCs w:val="20"/>
        </w:rPr>
      </w:pPr>
      <w:r w:rsidDel="00000000" w:rsidR="00000000" w:rsidRPr="00000000">
        <w:rPr>
          <w:sz w:val="20"/>
          <w:szCs w:val="20"/>
          <w:rtl w:val="0"/>
        </w:rPr>
        <w:t xml:space="preserve">Find your place in The Healing Project [link]</w:t>
      </w:r>
    </w:p>
    <w:p w:rsidR="00000000" w:rsidDel="00000000" w:rsidP="00000000" w:rsidRDefault="00000000" w:rsidRPr="00000000" w14:paraId="00000071">
      <w:pPr>
        <w:spacing w:after="240" w:before="240" w:lineRule="auto"/>
        <w:rPr>
          <w:sz w:val="20"/>
          <w:szCs w:val="20"/>
        </w:rPr>
      </w:pPr>
      <w:r w:rsidDel="00000000" w:rsidR="00000000" w:rsidRPr="00000000">
        <w:rPr>
          <w:sz w:val="20"/>
          <w:szCs w:val="20"/>
          <w:rtl w:val="0"/>
        </w:rPr>
        <w:t xml:space="preserve">It's time for everyone to shine and heal. So let's pull together, break the mold and take an honest approach to science and health innovation. #DeSci</w:t>
      </w:r>
    </w:p>
    <w:p w:rsidR="00000000" w:rsidDel="00000000" w:rsidP="00000000" w:rsidRDefault="00000000" w:rsidRPr="00000000" w14:paraId="00000072">
      <w:pPr>
        <w:spacing w:after="240" w:before="240" w:lineRule="auto"/>
        <w:rPr>
          <w:sz w:val="20"/>
          <w:szCs w:val="20"/>
        </w:rPr>
      </w:pPr>
      <w:r w:rsidDel="00000000" w:rsidR="00000000" w:rsidRPr="00000000">
        <w:rPr>
          <w:sz w:val="20"/>
          <w:szCs w:val="20"/>
          <w:rtl w:val="0"/>
        </w:rPr>
        <w:t xml:space="preserve">We're not just a blockchain platform. We're a movement (ok, we're also a blockchain platform).</w:t>
      </w:r>
    </w:p>
    <w:p w:rsidR="00000000" w:rsidDel="00000000" w:rsidP="00000000" w:rsidRDefault="00000000" w:rsidRPr="00000000" w14:paraId="00000073">
      <w:pPr>
        <w:spacing w:after="240" w:before="240" w:lineRule="auto"/>
        <w:rPr>
          <w:sz w:val="20"/>
          <w:szCs w:val="20"/>
        </w:rPr>
      </w:pPr>
      <w:r w:rsidDel="00000000" w:rsidR="00000000" w:rsidRPr="00000000">
        <w:rPr>
          <w:sz w:val="20"/>
          <w:szCs w:val="20"/>
          <w:rtl w:val="0"/>
        </w:rPr>
        <w:t xml:space="preserve">Blockchain democratized cryptocurrencies. Now, it's time to democratize science.</w:t>
      </w:r>
    </w:p>
    <w:p w:rsidR="00000000" w:rsidDel="00000000" w:rsidP="00000000" w:rsidRDefault="00000000" w:rsidRPr="00000000" w14:paraId="00000074">
      <w:pPr>
        <w:spacing w:after="240" w:before="240" w:lineRule="auto"/>
        <w:rPr>
          <w:sz w:val="20"/>
          <w:szCs w:val="20"/>
        </w:rPr>
      </w:pPr>
      <w:r w:rsidDel="00000000" w:rsidR="00000000" w:rsidRPr="00000000">
        <w:rPr>
          <w:sz w:val="20"/>
          <w:szCs w:val="20"/>
          <w:rtl w:val="0"/>
        </w:rPr>
        <w:t xml:space="preserve">We’re growing our community, one block at a time.</w:t>
      </w:r>
    </w:p>
    <w:p w:rsidR="00000000" w:rsidDel="00000000" w:rsidP="00000000" w:rsidRDefault="00000000" w:rsidRPr="00000000" w14:paraId="00000075">
      <w:pPr>
        <w:spacing w:after="240" w:befor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spacing w:after="240" w:before="240" w:lineRule="auto"/>
        <w:rPr>
          <w:sz w:val="20"/>
          <w:szCs w:val="20"/>
        </w:rPr>
      </w:pPr>
      <w:r w:rsidDel="00000000" w:rsidR="00000000" w:rsidRPr="00000000">
        <w:rPr>
          <w:sz w:val="20"/>
          <w:szCs w:val="20"/>
          <w:rtl w:val="0"/>
        </w:rPr>
        <w:t xml:space="preserve">The only thing better than waking up is knowing you're helping dogs. Head on over to</w:t>
      </w:r>
      <w:hyperlink r:id="rId8">
        <w:r w:rsidDel="00000000" w:rsidR="00000000" w:rsidRPr="00000000">
          <w:rPr>
            <w:sz w:val="20"/>
            <w:szCs w:val="20"/>
            <w:rtl w:val="0"/>
          </w:rPr>
          <w:t xml:space="preserve"> </w:t>
        </w:r>
      </w:hyperlink>
      <w:hyperlink r:id="rId9">
        <w:r w:rsidDel="00000000" w:rsidR="00000000" w:rsidRPr="00000000">
          <w:rPr>
            <w:color w:val="1155cc"/>
            <w:sz w:val="20"/>
            <w:szCs w:val="20"/>
            <w:u w:val="single"/>
            <w:rtl w:val="0"/>
          </w:rPr>
          <w:t xml:space="preserve">www.canurta.com</w:t>
        </w:r>
      </w:hyperlink>
      <w:r w:rsidDel="00000000" w:rsidR="00000000" w:rsidRPr="00000000">
        <w:rPr>
          <w:sz w:val="20"/>
          <w:szCs w:val="20"/>
          <w:rtl w:val="0"/>
        </w:rPr>
        <w:t xml:space="preserve"> for more info.</w:t>
      </w:r>
    </w:p>
    <w:p w:rsidR="00000000" w:rsidDel="00000000" w:rsidP="00000000" w:rsidRDefault="00000000" w:rsidRPr="00000000" w14:paraId="00000077">
      <w:pPr>
        <w:spacing w:after="240" w:before="240" w:lineRule="auto"/>
        <w:rPr>
          <w:b w:val="1"/>
          <w:sz w:val="20"/>
          <w:szCs w:val="20"/>
        </w:rPr>
      </w:pPr>
      <w:r w:rsidDel="00000000" w:rsidR="00000000" w:rsidRPr="00000000">
        <w:rPr>
          <w:b w:val="1"/>
          <w:sz w:val="20"/>
          <w:szCs w:val="20"/>
          <w:rtl w:val="0"/>
        </w:rPr>
        <w:t xml:space="preserve">[^ this is a fun attitude]</w:t>
      </w:r>
    </w:p>
    <w:p w:rsidR="00000000" w:rsidDel="00000000" w:rsidP="00000000" w:rsidRDefault="00000000" w:rsidRPr="00000000" w14:paraId="00000078">
      <w:pPr>
        <w:spacing w:after="240" w:before="240" w:lineRule="auto"/>
        <w:rPr>
          <w:sz w:val="20"/>
          <w:szCs w:val="20"/>
        </w:rPr>
      </w:pPr>
      <w:r w:rsidDel="00000000" w:rsidR="00000000" w:rsidRPr="00000000">
        <w:rPr>
          <w:sz w:val="20"/>
          <w:szCs w:val="20"/>
          <w:rtl w:val="0"/>
        </w:rPr>
        <w:t xml:space="preserve">We’re in. Let’s take science to the next level.</w:t>
      </w:r>
    </w:p>
    <w:p w:rsidR="00000000" w:rsidDel="00000000" w:rsidP="00000000" w:rsidRDefault="00000000" w:rsidRPr="00000000" w14:paraId="00000079">
      <w:pPr>
        <w:spacing w:after="240" w:before="240" w:lineRule="auto"/>
        <w:rPr>
          <w:sz w:val="20"/>
          <w:szCs w:val="20"/>
        </w:rPr>
      </w:pPr>
      <w:r w:rsidDel="00000000" w:rsidR="00000000" w:rsidRPr="00000000">
        <w:rPr>
          <w:sz w:val="20"/>
          <w:szCs w:val="20"/>
          <w:rtl w:val="0"/>
        </w:rPr>
        <w:t xml:space="preserve">Healers: Are you ready to change the world?</w:t>
      </w:r>
    </w:p>
    <w:p w:rsidR="00000000" w:rsidDel="00000000" w:rsidP="00000000" w:rsidRDefault="00000000" w:rsidRPr="00000000" w14:paraId="0000007A">
      <w:pPr>
        <w:spacing w:after="240" w:before="240" w:lineRule="auto"/>
        <w:rPr>
          <w:sz w:val="20"/>
          <w:szCs w:val="20"/>
        </w:rPr>
      </w:pPr>
      <w:r w:rsidDel="00000000" w:rsidR="00000000" w:rsidRPr="00000000">
        <w:rPr>
          <w:sz w:val="20"/>
          <w:szCs w:val="20"/>
          <w:rtl w:val="0"/>
        </w:rPr>
        <w:t xml:space="preserve">The Healing Project is looking for people who are innovators and disruptors 🌎 🚀</w:t>
      </w:r>
    </w:p>
    <w:p w:rsidR="00000000" w:rsidDel="00000000" w:rsidP="00000000" w:rsidRDefault="00000000" w:rsidRPr="00000000" w14:paraId="0000007B">
      <w:pPr>
        <w:spacing w:after="240" w:befor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spacing w:after="240" w:before="240" w:lineRule="auto"/>
        <w:rPr>
          <w:sz w:val="20"/>
          <w:szCs w:val="20"/>
        </w:rPr>
      </w:pPr>
      <w:r w:rsidDel="00000000" w:rsidR="00000000" w:rsidRPr="00000000">
        <w:rPr>
          <w:sz w:val="20"/>
          <w:szCs w:val="20"/>
          <w:rtl w:val="0"/>
        </w:rPr>
        <w:t xml:space="preserve">You are invited to become a token holder in The Healing Project and be part of something larger than yourself, forever changing the world.</w:t>
      </w:r>
    </w:p>
    <w:p w:rsidR="00000000" w:rsidDel="00000000" w:rsidP="00000000" w:rsidRDefault="00000000" w:rsidRPr="00000000" w14:paraId="0000007D">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7E">
      <w:pPr>
        <w:widowControl w:val="0"/>
        <w:spacing w:line="240" w:lineRule="auto"/>
        <w:rPr>
          <w:rFonts w:ascii="Montserrat" w:cs="Montserrat" w:eastAsia="Montserrat" w:hAnsi="Montserrat"/>
          <w:b w:val="1"/>
          <w:color w:val="023334"/>
          <w:sz w:val="28"/>
          <w:szCs w:val="28"/>
        </w:rPr>
      </w:pPr>
      <w:r w:rsidDel="00000000" w:rsidR="00000000" w:rsidRPr="00000000">
        <w:rPr>
          <w:rFonts w:ascii="Montserrat" w:cs="Montserrat" w:eastAsia="Montserrat" w:hAnsi="Montserrat"/>
          <w:b w:val="1"/>
          <w:color w:val="023334"/>
          <w:sz w:val="28"/>
          <w:szCs w:val="28"/>
          <w:rtl w:val="0"/>
        </w:rPr>
        <w:t xml:space="preserve">Community Roadmap</w:t>
      </w:r>
    </w:p>
    <w:p w:rsidR="00000000" w:rsidDel="00000000" w:rsidP="00000000" w:rsidRDefault="00000000" w:rsidRPr="00000000" w14:paraId="0000007F">
      <w:pPr>
        <w:widowControl w:val="0"/>
        <w:spacing w:line="240" w:lineRule="auto"/>
        <w:jc w:val="center"/>
        <w:rPr>
          <w:rFonts w:ascii="Montserrat" w:cs="Montserrat" w:eastAsia="Montserrat" w:hAnsi="Montserrat"/>
          <w:b w:val="1"/>
          <w:color w:val="023334"/>
          <w:sz w:val="28"/>
          <w:szCs w:val="28"/>
        </w:rPr>
      </w:pPr>
      <w:r w:rsidDel="00000000" w:rsidR="00000000" w:rsidRPr="00000000">
        <w:rPr>
          <w:rtl w:val="0"/>
        </w:rPr>
      </w:r>
    </w:p>
    <w:p w:rsidR="00000000" w:rsidDel="00000000" w:rsidP="00000000" w:rsidRDefault="00000000" w:rsidRPr="00000000" w14:paraId="00000080">
      <w:pPr>
        <w:widowControl w:val="0"/>
        <w:spacing w:line="240" w:lineRule="auto"/>
        <w:rPr>
          <w:rFonts w:ascii="Montserrat" w:cs="Montserrat" w:eastAsia="Montserrat" w:hAnsi="Montserrat"/>
          <w:color w:val="023334"/>
          <w:sz w:val="18"/>
          <w:szCs w:val="18"/>
        </w:rPr>
      </w:pPr>
      <w:r w:rsidDel="00000000" w:rsidR="00000000" w:rsidRPr="00000000">
        <w:rPr>
          <w:rFonts w:ascii="Montserrat" w:cs="Montserrat" w:eastAsia="Montserrat" w:hAnsi="Montserrat"/>
          <w:color w:val="023334"/>
          <w:sz w:val="18"/>
          <w:szCs w:val="18"/>
          <w:rtl w:val="0"/>
        </w:rPr>
        <w:t xml:space="preserve">THP token holders will benefit from:</w:t>
      </w:r>
    </w:p>
    <w:p w:rsidR="00000000" w:rsidDel="00000000" w:rsidP="00000000" w:rsidRDefault="00000000" w:rsidRPr="00000000" w14:paraId="00000081">
      <w:pPr>
        <w:widowControl w:val="0"/>
        <w:spacing w:line="240" w:lineRule="auto"/>
        <w:rPr>
          <w:rFonts w:ascii="Montserrat" w:cs="Montserrat" w:eastAsia="Montserrat" w:hAnsi="Montserrat"/>
          <w:color w:val="023334"/>
          <w:sz w:val="18"/>
          <w:szCs w:val="18"/>
        </w:rPr>
      </w:pPr>
      <w:r w:rsidDel="00000000" w:rsidR="00000000" w:rsidRPr="00000000">
        <w:rPr>
          <w:rtl w:val="0"/>
        </w:rPr>
      </w:r>
    </w:p>
    <w:p w:rsidR="00000000" w:rsidDel="00000000" w:rsidP="00000000" w:rsidRDefault="00000000" w:rsidRPr="00000000" w14:paraId="00000082">
      <w:pPr>
        <w:widowControl w:val="0"/>
        <w:spacing w:line="240" w:lineRule="auto"/>
        <w:rPr>
          <w:rFonts w:ascii="Montserrat" w:cs="Montserrat" w:eastAsia="Montserrat" w:hAnsi="Montserrat"/>
          <w:b w:val="1"/>
          <w:color w:val="023334"/>
          <w:sz w:val="18"/>
          <w:szCs w:val="18"/>
        </w:rPr>
      </w:pPr>
      <w:r w:rsidDel="00000000" w:rsidR="00000000" w:rsidRPr="00000000">
        <w:rPr>
          <w:rFonts w:ascii="Montserrat" w:cs="Montserrat" w:eastAsia="Montserrat" w:hAnsi="Montserrat"/>
          <w:b w:val="1"/>
          <w:color w:val="023334"/>
          <w:sz w:val="18"/>
          <w:szCs w:val="18"/>
          <w:rtl w:val="0"/>
        </w:rPr>
        <w:t xml:space="preserve">Collaborator Communities With Canurta</w:t>
      </w:r>
    </w:p>
    <w:p w:rsidR="00000000" w:rsidDel="00000000" w:rsidP="00000000" w:rsidRDefault="00000000" w:rsidRPr="00000000" w14:paraId="00000083">
      <w:pPr>
        <w:widowControl w:val="0"/>
        <w:spacing w:line="240" w:lineRule="auto"/>
        <w:rPr>
          <w:rFonts w:ascii="Montserrat" w:cs="Montserrat" w:eastAsia="Montserrat" w:hAnsi="Montserrat"/>
          <w:color w:val="023334"/>
          <w:sz w:val="18"/>
          <w:szCs w:val="18"/>
        </w:rPr>
      </w:pPr>
      <w:r w:rsidDel="00000000" w:rsidR="00000000" w:rsidRPr="00000000">
        <w:rPr>
          <w:rFonts w:ascii="Montserrat" w:cs="Montserrat" w:eastAsia="Montserrat" w:hAnsi="Montserrat"/>
          <w:color w:val="023334"/>
          <w:sz w:val="18"/>
          <w:szCs w:val="18"/>
          <w:rtl w:val="0"/>
        </w:rPr>
        <w:t xml:space="preserve">Support hackathons and project sprints that will help equalize health care innovation across diverse communities.</w:t>
      </w:r>
    </w:p>
    <w:p w:rsidR="00000000" w:rsidDel="00000000" w:rsidP="00000000" w:rsidRDefault="00000000" w:rsidRPr="00000000" w14:paraId="00000084">
      <w:pPr>
        <w:widowControl w:val="0"/>
        <w:spacing w:line="240" w:lineRule="auto"/>
        <w:rPr>
          <w:rFonts w:ascii="Montserrat" w:cs="Montserrat" w:eastAsia="Montserrat" w:hAnsi="Montserrat"/>
          <w:color w:val="023334"/>
          <w:sz w:val="18"/>
          <w:szCs w:val="18"/>
        </w:rPr>
      </w:pPr>
      <w:r w:rsidDel="00000000" w:rsidR="00000000" w:rsidRPr="00000000">
        <w:rPr>
          <w:rtl w:val="0"/>
        </w:rPr>
      </w:r>
    </w:p>
    <w:p w:rsidR="00000000" w:rsidDel="00000000" w:rsidP="00000000" w:rsidRDefault="00000000" w:rsidRPr="00000000" w14:paraId="00000085">
      <w:pPr>
        <w:widowControl w:val="0"/>
        <w:spacing w:line="240" w:lineRule="auto"/>
        <w:rPr>
          <w:rFonts w:ascii="Montserrat" w:cs="Montserrat" w:eastAsia="Montserrat" w:hAnsi="Montserrat"/>
          <w:b w:val="1"/>
          <w:color w:val="023334"/>
          <w:sz w:val="18"/>
          <w:szCs w:val="18"/>
        </w:rPr>
      </w:pPr>
      <w:r w:rsidDel="00000000" w:rsidR="00000000" w:rsidRPr="00000000">
        <w:rPr>
          <w:rFonts w:ascii="Montserrat" w:cs="Montserrat" w:eastAsia="Montserrat" w:hAnsi="Montserrat"/>
          <w:b w:val="1"/>
          <w:color w:val="023334"/>
          <w:sz w:val="18"/>
          <w:szCs w:val="18"/>
          <w:rtl w:val="0"/>
        </w:rPr>
        <w:t xml:space="preserve">Community Innovation Wallet</w:t>
      </w:r>
    </w:p>
    <w:p w:rsidR="00000000" w:rsidDel="00000000" w:rsidP="00000000" w:rsidRDefault="00000000" w:rsidRPr="00000000" w14:paraId="00000086">
      <w:pPr>
        <w:widowControl w:val="0"/>
        <w:spacing w:line="240" w:lineRule="auto"/>
        <w:rPr>
          <w:rFonts w:ascii="Montserrat" w:cs="Montserrat" w:eastAsia="Montserrat" w:hAnsi="Montserrat"/>
          <w:color w:val="023334"/>
          <w:sz w:val="18"/>
          <w:szCs w:val="18"/>
        </w:rPr>
      </w:pPr>
      <w:r w:rsidDel="00000000" w:rsidR="00000000" w:rsidRPr="00000000">
        <w:rPr>
          <w:rFonts w:ascii="Montserrat" w:cs="Montserrat" w:eastAsia="Montserrat" w:hAnsi="Montserrat"/>
          <w:color w:val="023334"/>
          <w:sz w:val="18"/>
          <w:szCs w:val="18"/>
          <w:rtl w:val="0"/>
        </w:rPr>
        <w:t xml:space="preserve">Help build blockchain based supply chains for rare botanical ingredients and their therapeutic discovery.</w:t>
      </w:r>
    </w:p>
    <w:p w:rsidR="00000000" w:rsidDel="00000000" w:rsidP="00000000" w:rsidRDefault="00000000" w:rsidRPr="00000000" w14:paraId="00000087">
      <w:pPr>
        <w:widowControl w:val="0"/>
        <w:spacing w:line="240" w:lineRule="auto"/>
        <w:rPr>
          <w:rFonts w:ascii="Montserrat" w:cs="Montserrat" w:eastAsia="Montserrat" w:hAnsi="Montserrat"/>
          <w:color w:val="023334"/>
          <w:sz w:val="18"/>
          <w:szCs w:val="18"/>
        </w:rPr>
      </w:pPr>
      <w:r w:rsidDel="00000000" w:rsidR="00000000" w:rsidRPr="00000000">
        <w:rPr>
          <w:rtl w:val="0"/>
        </w:rPr>
      </w:r>
    </w:p>
    <w:p w:rsidR="00000000" w:rsidDel="00000000" w:rsidP="00000000" w:rsidRDefault="00000000" w:rsidRPr="00000000" w14:paraId="00000088">
      <w:pPr>
        <w:widowControl w:val="0"/>
        <w:spacing w:line="240" w:lineRule="auto"/>
        <w:rPr>
          <w:rFonts w:ascii="Montserrat" w:cs="Montserrat" w:eastAsia="Montserrat" w:hAnsi="Montserrat"/>
          <w:b w:val="1"/>
          <w:color w:val="023334"/>
          <w:sz w:val="18"/>
          <w:szCs w:val="18"/>
        </w:rPr>
      </w:pPr>
      <w:r w:rsidDel="00000000" w:rsidR="00000000" w:rsidRPr="00000000">
        <w:rPr>
          <w:rFonts w:ascii="Montserrat" w:cs="Montserrat" w:eastAsia="Montserrat" w:hAnsi="Montserrat"/>
          <w:b w:val="1"/>
          <w:color w:val="023334"/>
          <w:sz w:val="18"/>
          <w:szCs w:val="18"/>
          <w:rtl w:val="0"/>
        </w:rPr>
        <w:t xml:space="preserve">Continue to Build The Healing Project Story</w:t>
      </w:r>
    </w:p>
    <w:p w:rsidR="00000000" w:rsidDel="00000000" w:rsidP="00000000" w:rsidRDefault="00000000" w:rsidRPr="00000000" w14:paraId="00000089">
      <w:pPr>
        <w:widowControl w:val="0"/>
        <w:spacing w:line="240" w:lineRule="auto"/>
        <w:rPr>
          <w:rFonts w:ascii="Montserrat" w:cs="Montserrat" w:eastAsia="Montserrat" w:hAnsi="Montserrat"/>
          <w:color w:val="023334"/>
          <w:sz w:val="18"/>
          <w:szCs w:val="18"/>
        </w:rPr>
      </w:pPr>
      <w:r w:rsidDel="00000000" w:rsidR="00000000" w:rsidRPr="00000000">
        <w:rPr>
          <w:rFonts w:ascii="Montserrat" w:cs="Montserrat" w:eastAsia="Montserrat" w:hAnsi="Montserrat"/>
          <w:color w:val="023334"/>
          <w:sz w:val="18"/>
          <w:szCs w:val="18"/>
          <w:rtl w:val="0"/>
        </w:rPr>
        <w:t xml:space="preserve">Team Canurta have returned to earth transformed, with rare, powerful gifts from the giant spirits. How will they save their fellow humans and animals?</w:t>
      </w:r>
    </w:p>
    <w:p w:rsidR="00000000" w:rsidDel="00000000" w:rsidP="00000000" w:rsidRDefault="00000000" w:rsidRPr="00000000" w14:paraId="0000008A">
      <w:pPr>
        <w:widowControl w:val="0"/>
        <w:spacing w:line="240" w:lineRule="auto"/>
        <w:rPr>
          <w:rFonts w:ascii="Montserrat" w:cs="Montserrat" w:eastAsia="Montserrat" w:hAnsi="Montserrat"/>
          <w:color w:val="023334"/>
          <w:sz w:val="18"/>
          <w:szCs w:val="18"/>
        </w:rPr>
      </w:pPr>
      <w:r w:rsidDel="00000000" w:rsidR="00000000" w:rsidRPr="00000000">
        <w:rPr>
          <w:rtl w:val="0"/>
        </w:rPr>
      </w:r>
    </w:p>
    <w:p w:rsidR="00000000" w:rsidDel="00000000" w:rsidP="00000000" w:rsidRDefault="00000000" w:rsidRPr="00000000" w14:paraId="0000008B">
      <w:pPr>
        <w:widowControl w:val="0"/>
        <w:spacing w:line="240" w:lineRule="auto"/>
        <w:rPr>
          <w:rFonts w:ascii="Montserrat" w:cs="Montserrat" w:eastAsia="Montserrat" w:hAnsi="Montserrat"/>
          <w:b w:val="1"/>
          <w:color w:val="023334"/>
          <w:sz w:val="18"/>
          <w:szCs w:val="18"/>
        </w:rPr>
      </w:pPr>
      <w:r w:rsidDel="00000000" w:rsidR="00000000" w:rsidRPr="00000000">
        <w:rPr>
          <w:rFonts w:ascii="Montserrat" w:cs="Montserrat" w:eastAsia="Montserrat" w:hAnsi="Montserrat"/>
          <w:b w:val="1"/>
          <w:color w:val="023334"/>
          <w:sz w:val="18"/>
          <w:szCs w:val="18"/>
          <w:rtl w:val="0"/>
        </w:rPr>
        <w:t xml:space="preserve">New Product Perks &amp; Experiences</w:t>
      </w:r>
    </w:p>
    <w:p w:rsidR="00000000" w:rsidDel="00000000" w:rsidP="00000000" w:rsidRDefault="00000000" w:rsidRPr="00000000" w14:paraId="0000008C">
      <w:pPr>
        <w:widowControl w:val="0"/>
        <w:spacing w:line="240" w:lineRule="auto"/>
        <w:rPr>
          <w:rFonts w:ascii="Montserrat" w:cs="Montserrat" w:eastAsia="Montserrat" w:hAnsi="Montserrat"/>
          <w:color w:val="023334"/>
          <w:sz w:val="18"/>
          <w:szCs w:val="18"/>
        </w:rPr>
      </w:pPr>
      <w:r w:rsidDel="00000000" w:rsidR="00000000" w:rsidRPr="00000000">
        <w:rPr>
          <w:rFonts w:ascii="Montserrat" w:cs="Montserrat" w:eastAsia="Montserrat" w:hAnsi="Montserrat"/>
          <w:color w:val="023334"/>
          <w:sz w:val="18"/>
          <w:szCs w:val="18"/>
          <w:rtl w:val="0"/>
        </w:rPr>
        <w:t xml:space="preserve">Early access to the products you help develop, while we build a new, positive manifesto for community-driven health discovery.</w:t>
      </w:r>
    </w:p>
    <w:p w:rsidR="00000000" w:rsidDel="00000000" w:rsidP="00000000" w:rsidRDefault="00000000" w:rsidRPr="00000000" w14:paraId="0000008D">
      <w:pPr>
        <w:widowControl w:val="0"/>
        <w:spacing w:line="240" w:lineRule="auto"/>
        <w:rPr>
          <w:rFonts w:ascii="Montserrat" w:cs="Montserrat" w:eastAsia="Montserrat" w:hAnsi="Montserrat"/>
          <w:color w:val="023334"/>
          <w:sz w:val="18"/>
          <w:szCs w:val="18"/>
        </w:rPr>
      </w:pPr>
      <w:r w:rsidDel="00000000" w:rsidR="00000000" w:rsidRPr="00000000">
        <w:rPr>
          <w:rtl w:val="0"/>
        </w:rPr>
      </w:r>
    </w:p>
    <w:p w:rsidR="00000000" w:rsidDel="00000000" w:rsidP="00000000" w:rsidRDefault="00000000" w:rsidRPr="00000000" w14:paraId="0000008E">
      <w:pPr>
        <w:widowControl w:val="0"/>
        <w:spacing w:line="240" w:lineRule="auto"/>
        <w:rPr>
          <w:rFonts w:ascii="Montserrat" w:cs="Montserrat" w:eastAsia="Montserrat" w:hAnsi="Montserrat"/>
          <w:b w:val="1"/>
          <w:color w:val="023334"/>
          <w:sz w:val="18"/>
          <w:szCs w:val="18"/>
        </w:rPr>
      </w:pPr>
      <w:r w:rsidDel="00000000" w:rsidR="00000000" w:rsidRPr="00000000">
        <w:rPr>
          <w:rFonts w:ascii="Montserrat" w:cs="Montserrat" w:eastAsia="Montserrat" w:hAnsi="Montserrat"/>
          <w:b w:val="1"/>
          <w:color w:val="023334"/>
          <w:sz w:val="18"/>
          <w:szCs w:val="18"/>
          <w:rtl w:val="0"/>
        </w:rPr>
        <w:t xml:space="preserve">Guide Charitable Donations</w:t>
      </w:r>
    </w:p>
    <w:p w:rsidR="00000000" w:rsidDel="00000000" w:rsidP="00000000" w:rsidRDefault="00000000" w:rsidRPr="00000000" w14:paraId="0000008F">
      <w:pPr>
        <w:widowControl w:val="0"/>
        <w:spacing w:line="240" w:lineRule="auto"/>
        <w:rPr>
          <w:sz w:val="20"/>
          <w:szCs w:val="20"/>
        </w:rPr>
      </w:pPr>
      <w:r w:rsidDel="00000000" w:rsidR="00000000" w:rsidRPr="00000000">
        <w:rPr>
          <w:rFonts w:ascii="Montserrat" w:cs="Montserrat" w:eastAsia="Montserrat" w:hAnsi="Montserrat"/>
          <w:color w:val="023334"/>
          <w:sz w:val="18"/>
          <w:szCs w:val="18"/>
          <w:rtl w:val="0"/>
        </w:rPr>
        <w:t xml:space="preserve">Vote on the annual cause-of-choice donation for 1% of revenue generated from the sale of products With Canurta.</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ega Youngson" w:id="0" w:date="2022-04-07T22:39:46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always going to to exist. We need to make sure we don't make extraordinary/wishful claims.</w:t>
      </w:r>
    </w:p>
  </w:comment>
  <w:comment w:author="Shega Youngson" w:id="1" w:date="2022-04-07T22:40:44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use the word investing</w:t>
      </w:r>
    </w:p>
  </w:comment>
  <w:comment w:author="Shega Youngson" w:id="4" w:date="2022-04-07T23:02:14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fan of statements like 'doing good'. Should be direct about what we're doing and why it is good.</w:t>
      </w:r>
    </w:p>
  </w:comment>
  <w:comment w:author="Shega Youngson" w:id="6" w:date="2022-04-07T23:13:28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use language straight from the white paper</w:t>
      </w:r>
    </w:p>
  </w:comment>
  <w:comment w:author="Shega Youngson" w:id="5" w:date="2022-04-07T23:06:46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not use the word fun anywhere.</w:t>
      </w:r>
    </w:p>
  </w:comment>
  <w:comment w:author="Shega Youngson" w:id="2" w:date="2022-04-07T22:46:29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heading towards a DAO but we don't want to announce it until we're ready</w:t>
      </w:r>
    </w:p>
  </w:comment>
  <w:comment w:author="Shega Youngson" w:id="3" w:date="2022-04-07T22:48:09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our official copy whenever (sales brochure/website) when discussing our molecules of interest (cannaflavin A and B)</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hyperlink" Target="http://www.canurta.com" TargetMode="External"/><Relationship Id="rId3" Type="http://schemas.openxmlformats.org/officeDocument/2006/relationships/settings" Target="settings.xml"/><Relationship Id="rId7" Type="http://schemas.openxmlformats.org/officeDocument/2006/relationships/hyperlink" Target="https://t.co/kzCm7ZiKmG" TargetMode="External"/><Relationship Id="rId12" Type="http://schemas.openxmlformats.org/officeDocument/2006/relationships/customXml" Target="../customXml/item3.xml"/><Relationship Id="rId2" Type="http://schemas.openxmlformats.org/officeDocument/2006/relationships/comments" Target="comments.xml"/><Relationship Id="rId1" Type="http://schemas.openxmlformats.org/officeDocument/2006/relationships/theme" Target="theme/theme1.xml"/><Relationship Id="rId6" Type="http://schemas.openxmlformats.org/officeDocument/2006/relationships/styles" Target="styles.xml"/><Relationship Id="rId11" Type="http://schemas.openxmlformats.org/officeDocument/2006/relationships/customXml" Target="../customXml/item2.xml"/><Relationship Id="rId5" Type="http://schemas.openxmlformats.org/officeDocument/2006/relationships/numbering" Target="numbering.xml"/><Relationship Id="rId10" Type="http://schemas.openxmlformats.org/officeDocument/2006/relationships/customXml" Target="../customXml/item1.xml"/><Relationship Id="rId4" Type="http://schemas.openxmlformats.org/officeDocument/2006/relationships/fontTable" Target="fontTable.xml"/><Relationship Id="rId9" Type="http://schemas.openxmlformats.org/officeDocument/2006/relationships/hyperlink" Target="http://www.canurt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D6936C3124EA4782E0B6522F2B3CDF" ma:contentTypeVersion="12" ma:contentTypeDescription="Create a new document." ma:contentTypeScope="" ma:versionID="22e25d042e12408799db66b577055d45">
  <xsd:schema xmlns:xsd="http://www.w3.org/2001/XMLSchema" xmlns:xs="http://www.w3.org/2001/XMLSchema" xmlns:p="http://schemas.microsoft.com/office/2006/metadata/properties" xmlns:ns2="c425ada6-8810-416d-9013-dcf013a31722" xmlns:ns3="5b95a7cb-e22b-4e4c-880d-022d72d11752" targetNamespace="http://schemas.microsoft.com/office/2006/metadata/properties" ma:root="true" ma:fieldsID="d4b4ee62c0ca7e3e6dc3ccbfdeba6b71" ns2:_="" ns3:_="">
    <xsd:import namespace="c425ada6-8810-416d-9013-dcf013a31722"/>
    <xsd:import namespace="5b95a7cb-e22b-4e4c-880d-022d72d1175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25ada6-8810-416d-9013-dcf013a3172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b18e087a-53db-4cd3-bc09-e3595ca5546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95a7cb-e22b-4e4c-880d-022d72d1175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b889f40-7801-4fba-ad07-ab6726eda59c}" ma:internalName="TaxCatchAll" ma:showField="CatchAllData" ma:web="5b95a7cb-e22b-4e4c-880d-022d72d117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425ada6-8810-416d-9013-dcf013a31722">
      <Terms xmlns="http://schemas.microsoft.com/office/infopath/2007/PartnerControls"/>
    </lcf76f155ced4ddcb4097134ff3c332f>
    <TaxCatchAll xmlns="5b95a7cb-e22b-4e4c-880d-022d72d11752" xsi:nil="true"/>
    <MediaLengthInSeconds xmlns="c425ada6-8810-416d-9013-dcf013a31722" xsi:nil="true"/>
  </documentManagement>
</p:properties>
</file>

<file path=customXml/itemProps1.xml><?xml version="1.0" encoding="utf-8"?>
<ds:datastoreItem xmlns:ds="http://schemas.openxmlformats.org/officeDocument/2006/customXml" ds:itemID="{874D0E5E-F421-4C05-AFB6-83E8885C0142}"/>
</file>

<file path=customXml/itemProps2.xml><?xml version="1.0" encoding="utf-8"?>
<ds:datastoreItem xmlns:ds="http://schemas.openxmlformats.org/officeDocument/2006/customXml" ds:itemID="{3677CBC5-DEAE-45B7-9C1C-97F2CF4815F4}"/>
</file>

<file path=customXml/itemProps3.xml><?xml version="1.0" encoding="utf-8"?>
<ds:datastoreItem xmlns:ds="http://schemas.openxmlformats.org/officeDocument/2006/customXml" ds:itemID="{EC2D8554-1C15-410F-8326-00A63EA4C23D}"/>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0x010100E5D6936C3124EA4782E0B6522F2B3CDF</vt:lpwstr>
  </property>
  <property fmtid="{D5CDD505-2E9C-101B-9397-08002B2CF9AE}" pid="3" name="Order">
    <vt:r8>2400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