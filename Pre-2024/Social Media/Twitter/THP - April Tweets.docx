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0"/>
          <w:szCs w:val="20"/>
        </w:rPr>
      </w:pPr>
      <w:r w:rsidDel="00000000" w:rsidR="00000000" w:rsidRPr="00000000">
        <w:rPr>
          <w:b w:val="1"/>
          <w:sz w:val="20"/>
          <w:szCs w:val="20"/>
          <w:rtl w:val="0"/>
        </w:rPr>
        <w:t xml:space="preserve">April Tweets - Draft</w:t>
      </w:r>
    </w:p>
    <w:p w:rsidR="00000000" w:rsidDel="00000000" w:rsidP="00000000" w:rsidRDefault="00000000" w:rsidRPr="00000000" w14:paraId="00000002">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03">
      <w:pPr>
        <w:spacing w:line="360" w:lineRule="auto"/>
        <w:rPr>
          <w:sz w:val="20"/>
          <w:szCs w:val="20"/>
        </w:rPr>
      </w:pPr>
      <w:r w:rsidDel="00000000" w:rsidR="00000000" w:rsidRPr="00000000">
        <w:rPr>
          <w:b w:val="1"/>
          <w:sz w:val="20"/>
          <w:szCs w:val="20"/>
          <w:rtl w:val="0"/>
        </w:rPr>
        <w:t xml:space="preserve">April 12</w:t>
      </w:r>
      <w:r w:rsidDel="00000000" w:rsidR="00000000" w:rsidRPr="00000000">
        <w:rPr>
          <w:sz w:val="20"/>
          <w:szCs w:val="20"/>
          <w:rtl w:val="0"/>
        </w:rPr>
        <w:t xml:space="preserve"> - Join THP - What is it? - Why should you care (problem)? </w:t>
      </w:r>
    </w:p>
    <w:p w:rsidR="00000000" w:rsidDel="00000000" w:rsidP="00000000" w:rsidRDefault="00000000" w:rsidRPr="00000000" w14:paraId="00000004">
      <w:pPr>
        <w:numPr>
          <w:ilvl w:val="0"/>
          <w:numId w:val="6"/>
        </w:numPr>
        <w:spacing w:line="360" w:lineRule="auto"/>
        <w:ind w:left="720" w:hanging="360"/>
        <w:rPr>
          <w:sz w:val="20"/>
          <w:szCs w:val="20"/>
          <w:u w:val="none"/>
        </w:rPr>
      </w:pPr>
      <w:r w:rsidDel="00000000" w:rsidR="00000000" w:rsidRPr="00000000">
        <w:rPr>
          <w:sz w:val="20"/>
          <w:szCs w:val="20"/>
          <w:rtl w:val="0"/>
        </w:rPr>
        <w:t xml:space="preserve">Introducing ​​The Healing Project. </w:t>
      </w:r>
      <w:r w:rsidDel="00000000" w:rsidR="00000000" w:rsidRPr="00000000">
        <w:rPr>
          <w:b w:val="1"/>
          <w:sz w:val="20"/>
          <w:szCs w:val="20"/>
          <w:rtl w:val="0"/>
        </w:rPr>
        <w:t xml:space="preserve">[media and link]</w:t>
      </w:r>
      <w:r w:rsidDel="00000000" w:rsidR="00000000" w:rsidRPr="00000000">
        <w:rPr>
          <w:rtl w:val="0"/>
        </w:rPr>
      </w:r>
    </w:p>
    <w:p w:rsidR="00000000" w:rsidDel="00000000" w:rsidP="00000000" w:rsidRDefault="00000000" w:rsidRPr="00000000" w14:paraId="00000005">
      <w:pPr>
        <w:numPr>
          <w:ilvl w:val="0"/>
          <w:numId w:val="6"/>
        </w:numPr>
        <w:spacing w:line="360" w:lineRule="auto"/>
        <w:ind w:left="720" w:hanging="360"/>
        <w:rPr>
          <w:sz w:val="20"/>
          <w:szCs w:val="20"/>
          <w:u w:val="none"/>
        </w:rPr>
      </w:pPr>
      <w:r w:rsidDel="00000000" w:rsidR="00000000" w:rsidRPr="00000000">
        <w:rPr>
          <w:sz w:val="20"/>
          <w:szCs w:val="20"/>
          <w:rtl w:val="0"/>
        </w:rPr>
        <w:t xml:space="preserve">#TheHealingProject is a</w:t>
      </w:r>
      <w:r w:rsidDel="00000000" w:rsidR="00000000" w:rsidRPr="00000000">
        <w:rPr>
          <w:sz w:val="20"/>
          <w:szCs w:val="20"/>
          <w:rtl w:val="0"/>
        </w:rPr>
        <w:t xml:space="preserve"> collection of Utility NFTs that leverage IP and blockchain technology to advance the development of safe and natural solutions for chronic disease. #withCanurta – </w:t>
      </w:r>
      <w:hyperlink r:id="rId7">
        <w:r w:rsidDel="00000000" w:rsidR="00000000" w:rsidRPr="00000000">
          <w:rPr>
            <w:color w:val="1155cc"/>
            <w:sz w:val="20"/>
            <w:szCs w:val="20"/>
            <w:u w:val="single"/>
            <w:rtl w:val="0"/>
          </w:rPr>
          <w:t xml:space="preserve">https://canurta.com/the-healing-project/</w:t>
        </w:r>
      </w:hyperlink>
      <w:r w:rsidDel="00000000" w:rsidR="00000000" w:rsidRPr="00000000">
        <w:rPr>
          <w:sz w:val="20"/>
          <w:szCs w:val="20"/>
          <w:rtl w:val="0"/>
        </w:rPr>
        <w:t xml:space="preserve"> </w:t>
      </w:r>
    </w:p>
    <w:p w:rsidR="00000000" w:rsidDel="00000000" w:rsidP="00000000" w:rsidRDefault="00000000" w:rsidRPr="00000000" w14:paraId="00000006">
      <w:pPr>
        <w:numPr>
          <w:ilvl w:val="0"/>
          <w:numId w:val="6"/>
        </w:numPr>
        <w:spacing w:line="360" w:lineRule="auto"/>
        <w:ind w:left="720" w:hanging="360"/>
        <w:rPr>
          <w:sz w:val="20"/>
          <w:szCs w:val="20"/>
        </w:rPr>
      </w:pPr>
      <w:r w:rsidDel="00000000" w:rsidR="00000000" w:rsidRPr="00000000">
        <w:rPr>
          <w:sz w:val="20"/>
          <w:szCs w:val="20"/>
          <w:rtl w:val="0"/>
        </w:rPr>
        <w:t xml:space="preserve">We're putting #HealthInnovation </w:t>
      </w:r>
      <w:ins w:author="Shega Youngson" w:id="0" w:date="2022-04-11T15:34:06Z">
        <w:r w:rsidDel="00000000" w:rsidR="00000000" w:rsidRPr="00000000">
          <w:rPr>
            <w:sz w:val="20"/>
            <w:szCs w:val="20"/>
            <w:rtl w:val="0"/>
          </w:rPr>
          <w:t xml:space="preserve">first. And inviting you to make it your thing, too.</w:t>
        </w:r>
      </w:ins>
      <w:r w:rsidDel="00000000" w:rsidR="00000000" w:rsidRPr="00000000">
        <w:rPr>
          <w:rtl w:val="0"/>
        </w:rPr>
      </w:r>
    </w:p>
    <w:p w:rsidR="00000000" w:rsidDel="00000000" w:rsidP="00000000" w:rsidRDefault="00000000" w:rsidRPr="00000000" w14:paraId="00000007">
      <w:pPr>
        <w:numPr>
          <w:ilvl w:val="0"/>
          <w:numId w:val="6"/>
        </w:numPr>
        <w:spacing w:line="360" w:lineRule="auto"/>
        <w:ind w:left="720" w:hanging="360"/>
        <w:rPr>
          <w:del w:author="Shega Youngson" w:id="2" w:date="2022-04-11T15:35:08Z"/>
          <w:sz w:val="20"/>
          <w:szCs w:val="20"/>
        </w:rPr>
      </w:pPr>
      <w:r w:rsidDel="00000000" w:rsidR="00000000" w:rsidRPr="00000000">
        <w:rPr>
          <w:sz w:val="20"/>
          <w:szCs w:val="20"/>
          <w:rtl w:val="0"/>
        </w:rPr>
        <w:t xml:space="preserve">Journey with us as we </w:t>
      </w:r>
      <w:ins w:author="Shega Youngson" w:id="1" w:date="2022-04-11T15:34:53Z">
        <w:r w:rsidDel="00000000" w:rsidR="00000000" w:rsidRPr="00000000">
          <w:rPr>
            <w:sz w:val="20"/>
            <w:szCs w:val="20"/>
            <w:rtl w:val="0"/>
          </w:rPr>
          <w:t xml:space="preserve">launch an NFT that actually heals the world</w:t>
        </w:r>
      </w:ins>
      <w:r w:rsidDel="00000000" w:rsidR="00000000" w:rsidRPr="00000000">
        <w:rPr>
          <w:sz w:val="20"/>
          <w:szCs w:val="20"/>
          <w:rtl w:val="0"/>
        </w:rPr>
        <w:t xml:space="preserve"> IRL</w:t>
      </w:r>
      <w:ins w:author="Shega Youngson" w:id="2" w:date="2022-04-11T15:35:08Z">
        <w:r w:rsidDel="00000000" w:rsidR="00000000" w:rsidRPr="00000000">
          <w:rPr>
            <w:sz w:val="20"/>
            <w:szCs w:val="20"/>
            <w:rtl w:val="0"/>
          </w:rPr>
          <w:t xml:space="preserve">.</w:t>
        </w:r>
      </w:ins>
      <w:del w:author="Shega Youngson" w:id="2" w:date="2022-04-11T15:35:08Z">
        <w:r w:rsidDel="00000000" w:rsidR="00000000" w:rsidRPr="00000000">
          <w:rPr>
            <w:rtl w:val="0"/>
          </w:rPr>
        </w:r>
      </w:del>
    </w:p>
    <w:p w:rsidR="00000000" w:rsidDel="00000000" w:rsidP="00000000" w:rsidRDefault="00000000" w:rsidRPr="00000000" w14:paraId="00000008">
      <w:pPr>
        <w:numPr>
          <w:ilvl w:val="0"/>
          <w:numId w:val="6"/>
        </w:numPr>
        <w:spacing w:line="360" w:lineRule="auto"/>
        <w:ind w:left="720" w:hanging="360"/>
        <w:rPr>
          <w:sz w:val="20"/>
          <w:szCs w:val="20"/>
          <w:rPrChange w:author="Shega Youngson" w:id="5" w:date="2022-04-11T15:35:08Z">
            <w:rPr>
              <w:sz w:val="20"/>
              <w:szCs w:val="20"/>
              <w:u w:val="none"/>
            </w:rPr>
          </w:rPrChange>
        </w:rPr>
        <w:pPrChange w:author="Shega Youngson" w:id="0" w:date="2022-04-11T15:35:08Z">
          <w:pPr>
            <w:numPr>
              <w:ilvl w:val="0"/>
              <w:numId w:val="6"/>
            </w:numPr>
            <w:spacing w:line="360" w:lineRule="auto"/>
            <w:ind w:left="720" w:hanging="360"/>
          </w:pPr>
        </w:pPrChange>
      </w:pPr>
      <w:r w:rsidDel="00000000" w:rsidR="00000000" w:rsidRPr="00000000">
        <w:rPr>
          <w:sz w:val="20"/>
          <w:szCs w:val="20"/>
          <w:rtl w:val="0"/>
        </w:rPr>
        <w:t xml:space="preserve">Help us </w:t>
      </w:r>
      <w:ins w:author="Shega Youngson" w:id="3" w:date="2022-04-11T15:35:16Z">
        <w:r w:rsidDel="00000000" w:rsidR="00000000" w:rsidRPr="00000000">
          <w:rPr>
            <w:sz w:val="20"/>
            <w:szCs w:val="20"/>
            <w:rtl w:val="0"/>
          </w:rPr>
          <w:t xml:space="preserve">accelerate</w:t>
        </w:r>
      </w:ins>
      <w:r w:rsidDel="00000000" w:rsidR="00000000" w:rsidRPr="00000000">
        <w:rPr>
          <w:sz w:val="20"/>
          <w:szCs w:val="20"/>
          <w:rtl w:val="0"/>
        </w:rPr>
        <w:t xml:space="preserve"> new research, make </w:t>
      </w:r>
      <w:ins w:author="Shega Youngson" w:id="4" w:date="2022-04-11T15:35:41Z">
        <w:r w:rsidDel="00000000" w:rsidR="00000000" w:rsidRPr="00000000">
          <w:rPr>
            <w:sz w:val="20"/>
            <w:szCs w:val="20"/>
            <w:rtl w:val="0"/>
          </w:rPr>
          <w:t xml:space="preserve">cool</w:t>
        </w:r>
      </w:ins>
      <w:r w:rsidDel="00000000" w:rsidR="00000000" w:rsidRPr="00000000">
        <w:rPr>
          <w:sz w:val="20"/>
          <w:szCs w:val="20"/>
          <w:rtl w:val="0"/>
        </w:rPr>
        <w:t xml:space="preserve"> friends, and join a global community working towards radical healing.</w:t>
      </w:r>
    </w:p>
    <w:p w:rsidR="00000000" w:rsidDel="00000000" w:rsidP="00000000" w:rsidRDefault="00000000" w:rsidRPr="00000000" w14:paraId="00000009">
      <w:pPr>
        <w:spacing w:line="360" w:lineRule="auto"/>
        <w:rPr>
          <w:sz w:val="20"/>
          <w:szCs w:val="20"/>
        </w:rPr>
      </w:pPr>
      <w:r w:rsidDel="00000000" w:rsidR="00000000" w:rsidRPr="00000000">
        <w:rPr>
          <w:rtl w:val="0"/>
        </w:rPr>
      </w:r>
    </w:p>
    <w:p w:rsidR="00000000" w:rsidDel="00000000" w:rsidP="00000000" w:rsidRDefault="00000000" w:rsidRPr="00000000" w14:paraId="0000000A">
      <w:pPr>
        <w:spacing w:line="360" w:lineRule="auto"/>
        <w:rPr>
          <w:sz w:val="20"/>
          <w:szCs w:val="20"/>
        </w:rPr>
      </w:pP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b w:val="1"/>
          <w:sz w:val="20"/>
          <w:szCs w:val="20"/>
          <w:rtl w:val="0"/>
        </w:rPr>
        <w:t xml:space="preserve">April 13</w:t>
      </w:r>
      <w:r w:rsidDel="00000000" w:rsidR="00000000" w:rsidRPr="00000000">
        <w:rPr>
          <w:sz w:val="20"/>
          <w:szCs w:val="20"/>
          <w:rtl w:val="0"/>
        </w:rPr>
        <w:t xml:space="preserve"> - Intro THP - How does it work? - Utility NFTs that leverage IP and blockchain technology - Platform details</w:t>
      </w:r>
    </w:p>
    <w:p w:rsidR="00000000" w:rsidDel="00000000" w:rsidP="00000000" w:rsidRDefault="00000000" w:rsidRPr="00000000" w14:paraId="0000000C">
      <w:pPr>
        <w:numPr>
          <w:ilvl w:val="0"/>
          <w:numId w:val="4"/>
        </w:numPr>
        <w:spacing w:line="360" w:lineRule="auto"/>
        <w:ind w:left="720" w:hanging="360"/>
        <w:rPr>
          <w:sz w:val="20"/>
          <w:szCs w:val="20"/>
          <w:u w:val="none"/>
        </w:rPr>
      </w:pPr>
      <w:r w:rsidDel="00000000" w:rsidR="00000000" w:rsidRPr="00000000">
        <w:rPr>
          <w:sz w:val="20"/>
          <w:szCs w:val="20"/>
          <w:rtl w:val="0"/>
        </w:rPr>
        <w:t xml:space="preserve">The Healing Project Package will contain 5 fractionalized NFTs. The Community will own a total of 10,000 fractional pieces in the form of The Healing Project (THP) tokens.</w:t>
      </w:r>
    </w:p>
    <w:p w:rsidR="00000000" w:rsidDel="00000000" w:rsidP="00000000" w:rsidRDefault="00000000" w:rsidRPr="00000000" w14:paraId="0000000D">
      <w:pPr>
        <w:numPr>
          <w:ilvl w:val="1"/>
          <w:numId w:val="4"/>
        </w:numPr>
        <w:spacing w:after="0" w:afterAutospacing="0" w:line="360" w:lineRule="auto"/>
        <w:ind w:left="1440" w:hanging="360"/>
        <w:rPr>
          <w:sz w:val="20"/>
          <w:szCs w:val="20"/>
          <w:u w:val="none"/>
        </w:rPr>
      </w:pPr>
      <w:r w:rsidDel="00000000" w:rsidR="00000000" w:rsidRPr="00000000">
        <w:rPr>
          <w:sz w:val="20"/>
          <w:szCs w:val="20"/>
          <w:rtl w:val="0"/>
        </w:rPr>
        <w:t xml:space="preserve">Each fraction is a utility and access token, advancing product development while providing token holders unique benefits. </w:t>
      </w:r>
      <w:r w:rsidDel="00000000" w:rsidR="00000000" w:rsidRPr="00000000">
        <w:rPr>
          <w:b w:val="1"/>
          <w:sz w:val="20"/>
          <w:szCs w:val="20"/>
          <w:rtl w:val="0"/>
        </w:rPr>
        <w:t xml:space="preserve">[use fractionalized img]</w:t>
      </w:r>
    </w:p>
    <w:p w:rsidR="00000000" w:rsidDel="00000000" w:rsidP="00000000" w:rsidRDefault="00000000" w:rsidRPr="00000000" w14:paraId="0000000E">
      <w:pPr>
        <w:numPr>
          <w:ilvl w:val="0"/>
          <w:numId w:val="4"/>
        </w:numPr>
        <w:spacing w:after="0" w:afterAutospacing="0" w:before="0" w:beforeAutospacing="0" w:line="360" w:lineRule="auto"/>
        <w:ind w:left="720" w:hanging="360"/>
        <w:rPr>
          <w:b w:val="1"/>
          <w:sz w:val="20"/>
          <w:szCs w:val="20"/>
        </w:rPr>
      </w:pPr>
      <w:r w:rsidDel="00000000" w:rsidR="00000000" w:rsidRPr="00000000">
        <w:rPr>
          <w:sz w:val="20"/>
          <w:szCs w:val="20"/>
          <w:rtl w:val="0"/>
        </w:rPr>
        <w:t xml:space="preserve">We're excited about these new NFTs because they're </w:t>
      </w:r>
      <w:ins w:author="Shega Youngson" w:id="6" w:date="2022-04-11T15:38:56Z">
        <w:r w:rsidDel="00000000" w:rsidR="00000000" w:rsidRPr="00000000">
          <w:rPr>
            <w:sz w:val="20"/>
            <w:szCs w:val="20"/>
            <w:rtl w:val="0"/>
          </w:rPr>
          <w:t xml:space="preserve">accelerating novel health research</w:t>
        </w:r>
      </w:ins>
      <w:r w:rsidDel="00000000" w:rsidR="00000000" w:rsidRPr="00000000">
        <w:rPr>
          <w:sz w:val="20"/>
          <w:szCs w:val="20"/>
          <w:rtl w:val="0"/>
        </w:rPr>
        <w:t xml:space="preserve">. We think you'll like them, too.</w:t>
      </w:r>
      <w:r w:rsidDel="00000000" w:rsidR="00000000" w:rsidRPr="00000000">
        <w:rPr>
          <w:b w:val="1"/>
          <w:sz w:val="20"/>
          <w:szCs w:val="20"/>
          <w:rtl w:val="0"/>
        </w:rPr>
        <w:t xml:space="preserve"> </w:t>
      </w:r>
      <w:r w:rsidDel="00000000" w:rsidR="00000000" w:rsidRPr="00000000">
        <w:rPr>
          <w:sz w:val="20"/>
          <w:szCs w:val="20"/>
          <w:rtl w:val="0"/>
        </w:rPr>
        <w:t xml:space="preserve">Click the link below and teleport to our Virtual Exhibit and experience our story. </w:t>
      </w:r>
      <w:hyperlink r:id="rId8">
        <w:r w:rsidDel="00000000" w:rsidR="00000000" w:rsidRPr="00000000">
          <w:rPr>
            <w:color w:val="1155cc"/>
            <w:sz w:val="20"/>
            <w:szCs w:val="20"/>
            <w:u w:val="single"/>
            <w:rtl w:val="0"/>
          </w:rPr>
          <w:t xml:space="preserve">https://spatial.io/rooms/622fa7e1b9254e0001be9afb?share=5994436538526887</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rPr>
          <w:sz w:val="20"/>
          <w:szCs w:val="20"/>
          <w:u w:val="none"/>
        </w:rPr>
      </w:pPr>
      <w:r w:rsidDel="00000000" w:rsidR="00000000" w:rsidRPr="00000000">
        <w:rPr>
          <w:sz w:val="20"/>
          <w:szCs w:val="20"/>
          <w:rtl w:val="0"/>
        </w:rPr>
        <w:t xml:space="preserve">View Full Vault and Learn More About Fractional Art here: </w:t>
      </w:r>
      <w:hyperlink r:id="rId9">
        <w:r w:rsidDel="00000000" w:rsidR="00000000" w:rsidRPr="00000000">
          <w:rPr>
            <w:color w:val="1155cc"/>
            <w:sz w:val="20"/>
            <w:szCs w:val="20"/>
            <w:u w:val="single"/>
            <w:rtl w:val="0"/>
          </w:rPr>
          <w:t xml:space="preserve">https://fractional.art/vaults/the-healing-project-vault</w:t>
        </w:r>
      </w:hyperlink>
      <w:r w:rsidDel="00000000" w:rsidR="00000000" w:rsidRPr="00000000">
        <w:rPr>
          <w:sz w:val="20"/>
          <w:szCs w:val="20"/>
          <w:rtl w:val="0"/>
        </w:rPr>
        <w:t xml:space="preserve"> </w:t>
      </w:r>
    </w:p>
    <w:p w:rsidR="00000000" w:rsidDel="00000000" w:rsidP="00000000" w:rsidRDefault="00000000" w:rsidRPr="00000000" w14:paraId="00000010">
      <w:pPr>
        <w:spacing w:line="360" w:lineRule="auto"/>
        <w:rPr>
          <w:sz w:val="20"/>
          <w:szCs w:val="20"/>
        </w:rPr>
      </w:pPr>
      <w:r w:rsidDel="00000000" w:rsidR="00000000" w:rsidRPr="00000000">
        <w:rPr>
          <w:rtl w:val="0"/>
        </w:rPr>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b w:val="1"/>
          <w:sz w:val="20"/>
          <w:szCs w:val="20"/>
          <w:rtl w:val="0"/>
        </w:rPr>
        <w:t xml:space="preserve">April 14</w:t>
      </w:r>
      <w:r w:rsidDel="00000000" w:rsidR="00000000" w:rsidRPr="00000000">
        <w:rPr>
          <w:sz w:val="20"/>
          <w:szCs w:val="20"/>
          <w:rtl w:val="0"/>
        </w:rPr>
        <w:t xml:space="preserve"> - Intro THP - Problem: Chronic inflammation #HealthInnovation - Actioning IP</w:t>
      </w:r>
    </w:p>
    <w:p w:rsidR="00000000" w:rsidDel="00000000" w:rsidP="00000000" w:rsidRDefault="00000000" w:rsidRPr="00000000" w14:paraId="00000013">
      <w:pPr>
        <w:numPr>
          <w:ilvl w:val="0"/>
          <w:numId w:val="1"/>
        </w:numPr>
        <w:spacing w:line="360" w:lineRule="auto"/>
        <w:ind w:left="720" w:hanging="360"/>
        <w:rPr>
          <w:ins w:author="Shega Youngson" w:id="7" w:date="2022-04-11T15:40:01Z"/>
          <w:sz w:val="20"/>
          <w:szCs w:val="20"/>
          <w:u w:val="none"/>
        </w:rPr>
      </w:pPr>
      <w:r w:rsidDel="00000000" w:rsidR="00000000" w:rsidRPr="00000000">
        <w:rPr>
          <w:sz w:val="20"/>
          <w:szCs w:val="20"/>
          <w:rtl w:val="0"/>
        </w:rPr>
        <w:t xml:space="preserve">Chronic inflammation presents some of the most pervasive health challenges facing the world today. </w:t>
      </w:r>
      <w:ins w:author="Shega Youngson" w:id="7" w:date="2022-04-11T15:40:01Z">
        <w:r w:rsidDel="00000000" w:rsidR="00000000" w:rsidRPr="00000000">
          <w:rPr>
            <w:rtl w:val="0"/>
          </w:rPr>
        </w:r>
      </w:ins>
    </w:p>
    <w:p w:rsidR="00000000" w:rsidDel="00000000" w:rsidP="00000000" w:rsidRDefault="00000000" w:rsidRPr="00000000" w14:paraId="00000014">
      <w:pPr>
        <w:numPr>
          <w:ilvl w:val="0"/>
          <w:numId w:val="1"/>
        </w:numPr>
        <w:spacing w:line="360" w:lineRule="auto"/>
        <w:ind w:left="720" w:hanging="360"/>
        <w:rPr>
          <w:sz w:val="20"/>
          <w:szCs w:val="20"/>
          <w:u w:val="none"/>
        </w:rPr>
      </w:pPr>
      <w:ins w:author="Shega Youngson" w:id="7" w:date="2022-04-11T15:40:01Z">
        <w:r w:rsidDel="00000000" w:rsidR="00000000" w:rsidRPr="00000000">
          <w:rPr>
            <w:sz w:val="20"/>
            <w:szCs w:val="20"/>
            <w:rtl w:val="0"/>
          </w:rPr>
          <w:t xml:space="preserve">Insert “3 in 5” stat from community presentation here</w:t>
        </w:r>
      </w:ins>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sz w:val="20"/>
          <w:szCs w:val="20"/>
          <w:u w:val="none"/>
        </w:rPr>
      </w:pPr>
      <w:r w:rsidDel="00000000" w:rsidR="00000000" w:rsidRPr="00000000">
        <w:rPr>
          <w:sz w:val="20"/>
          <w:szCs w:val="20"/>
          <w:rtl w:val="0"/>
        </w:rPr>
        <w:t xml:space="preserve">Conventional treatments do not eliminate the source of inflammation and can be responsible for other ailments during or after treatment. </w:t>
      </w:r>
    </w:p>
    <w:p w:rsidR="00000000" w:rsidDel="00000000" w:rsidP="00000000" w:rsidRDefault="00000000" w:rsidRPr="00000000" w14:paraId="00000016">
      <w:pPr>
        <w:numPr>
          <w:ilvl w:val="0"/>
          <w:numId w:val="1"/>
        </w:numPr>
        <w:spacing w:line="360" w:lineRule="auto"/>
        <w:ind w:left="720" w:hanging="360"/>
        <w:rPr>
          <w:sz w:val="20"/>
          <w:szCs w:val="20"/>
          <w:u w:val="none"/>
        </w:rPr>
      </w:pPr>
      <w:r w:rsidDel="00000000" w:rsidR="00000000" w:rsidRPr="00000000">
        <w:rPr>
          <w:sz w:val="20"/>
          <w:szCs w:val="20"/>
          <w:rtl w:val="0"/>
        </w:rPr>
        <w:t xml:space="preserve">These treatments typically involve the administration of nonsteroidal anti-inflammatory drugs (NSAIDs), opioids, glucocorticoids and immunosuppressant drugs, which are not ideal for everyone, can trigger addictions and include a range of side effects.</w:t>
      </w:r>
    </w:p>
    <w:p w:rsidR="00000000" w:rsidDel="00000000" w:rsidP="00000000" w:rsidRDefault="00000000" w:rsidRPr="00000000" w14:paraId="00000017">
      <w:pPr>
        <w:numPr>
          <w:ilvl w:val="0"/>
          <w:numId w:val="1"/>
        </w:numPr>
        <w:spacing w:line="360" w:lineRule="auto"/>
        <w:ind w:left="720" w:hanging="360"/>
        <w:rPr>
          <w:sz w:val="20"/>
          <w:szCs w:val="20"/>
          <w:u w:val="none"/>
        </w:rPr>
      </w:pPr>
      <w:r w:rsidDel="00000000" w:rsidR="00000000" w:rsidRPr="00000000">
        <w:rPr>
          <w:sz w:val="20"/>
          <w:szCs w:val="20"/>
          <w:rtl w:val="0"/>
        </w:rPr>
        <w:t xml:space="preserve">Advancements in research and development are pivotal in addressing the increasing interest and urgent need for natural, alternative treatments to alleviate inflammation related diseases. </w:t>
      </w:r>
    </w:p>
    <w:p w:rsidR="00000000" w:rsidDel="00000000" w:rsidP="00000000" w:rsidRDefault="00000000" w:rsidRPr="00000000" w14:paraId="00000018">
      <w:pPr>
        <w:spacing w:line="360" w:lineRule="auto"/>
        <w:rPr>
          <w:sz w:val="20"/>
          <w:szCs w:val="20"/>
        </w:rPr>
      </w:pPr>
      <w:r w:rsidDel="00000000" w:rsidR="00000000" w:rsidRPr="00000000">
        <w:rPr>
          <w:rtl w:val="0"/>
        </w:rPr>
      </w:r>
    </w:p>
    <w:p w:rsidR="00000000" w:rsidDel="00000000" w:rsidP="00000000" w:rsidRDefault="00000000" w:rsidRPr="00000000" w14:paraId="00000019">
      <w:pPr>
        <w:spacing w:line="360" w:lineRule="auto"/>
        <w:rPr>
          <w:sz w:val="20"/>
          <w:szCs w:val="20"/>
        </w:rPr>
      </w:pPr>
      <w:r w:rsidDel="00000000" w:rsidR="00000000" w:rsidRPr="00000000">
        <w:rPr>
          <w:b w:val="1"/>
          <w:sz w:val="20"/>
          <w:szCs w:val="20"/>
          <w:rtl w:val="0"/>
        </w:rPr>
        <w:t xml:space="preserve">April 15 </w:t>
      </w:r>
      <w:r w:rsidDel="00000000" w:rsidR="00000000" w:rsidRPr="00000000">
        <w:rPr>
          <w:sz w:val="20"/>
          <w:szCs w:val="20"/>
          <w:rtl w:val="0"/>
        </w:rPr>
        <w:t xml:space="preserve">- Deeper Dive into WP content - DeSci: Future of health discovery- help us access new research </w:t>
      </w:r>
    </w:p>
    <w:p w:rsidR="00000000" w:rsidDel="00000000" w:rsidP="00000000" w:rsidRDefault="00000000" w:rsidRPr="00000000" w14:paraId="0000001A">
      <w:pPr>
        <w:numPr>
          <w:ilvl w:val="0"/>
          <w:numId w:val="2"/>
        </w:numPr>
        <w:spacing w:after="0" w:afterAutospacing="0" w:before="240" w:line="360" w:lineRule="auto"/>
        <w:ind w:left="720" w:hanging="360"/>
        <w:rPr>
          <w:sz w:val="20"/>
          <w:szCs w:val="20"/>
        </w:rPr>
      </w:pPr>
      <w:r w:rsidDel="00000000" w:rsidR="00000000" w:rsidRPr="00000000">
        <w:rPr>
          <w:sz w:val="20"/>
          <w:szCs w:val="20"/>
          <w:rtl w:val="0"/>
        </w:rPr>
        <w:t xml:space="preserve">What’s good, DeSci? We’ve got a new flavor 🍭 #TheHealingProject</w:t>
      </w:r>
    </w:p>
    <w:p w:rsidR="00000000" w:rsidDel="00000000" w:rsidP="00000000" w:rsidRDefault="00000000" w:rsidRPr="00000000" w14:paraId="0000001B">
      <w:pPr>
        <w:numPr>
          <w:ilvl w:val="0"/>
          <w:numId w:val="2"/>
        </w:numPr>
        <w:spacing w:after="0" w:afterAutospacing="0" w:before="0" w:beforeAutospacing="0" w:line="360" w:lineRule="auto"/>
        <w:ind w:left="720" w:hanging="360"/>
        <w:rPr>
          <w:sz w:val="20"/>
          <w:szCs w:val="20"/>
        </w:rPr>
      </w:pPr>
      <w:r w:rsidDel="00000000" w:rsidR="00000000" w:rsidRPr="00000000">
        <w:rPr>
          <w:sz w:val="20"/>
          <w:szCs w:val="20"/>
          <w:rtl w:val="0"/>
        </w:rPr>
        <w:t xml:space="preserve">The future of #HealthInnovation has arrived, with a visionary blockchain-based platform. </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sz w:val="20"/>
          <w:szCs w:val="20"/>
          <w:u w:val="none"/>
        </w:rPr>
      </w:pPr>
      <w:r w:rsidDel="00000000" w:rsidR="00000000" w:rsidRPr="00000000">
        <w:rPr>
          <w:sz w:val="20"/>
          <w:szCs w:val="20"/>
          <w:rtl w:val="0"/>
        </w:rPr>
        <w:t xml:space="preserve">#DeSci, or Decentralized Science, the future of health discovery, is a movement dedicated to using blockchain and web3 to advance scientific research and development.</w:t>
      </w:r>
    </w:p>
    <w:p w:rsidR="00000000" w:rsidDel="00000000" w:rsidP="00000000" w:rsidRDefault="00000000" w:rsidRPr="00000000" w14:paraId="0000001D">
      <w:pPr>
        <w:numPr>
          <w:ilvl w:val="0"/>
          <w:numId w:val="2"/>
        </w:numPr>
        <w:spacing w:after="240" w:before="0" w:beforeAutospacing="0" w:line="360" w:lineRule="auto"/>
        <w:ind w:left="720" w:hanging="360"/>
        <w:rPr>
          <w:sz w:val="20"/>
          <w:szCs w:val="20"/>
          <w:u w:val="none"/>
        </w:rPr>
      </w:pPr>
      <w:r w:rsidDel="00000000" w:rsidR="00000000" w:rsidRPr="00000000">
        <w:rPr>
          <w:sz w:val="20"/>
          <w:szCs w:val="20"/>
          <w:rtl w:val="0"/>
        </w:rPr>
        <w:t xml:space="preserve">Allowing a diverse array of stakeholders to participate in clinical design, democratize product development and accelerate the build of a blockchain-enabled biotech organization.</w:t>
      </w:r>
    </w:p>
    <w:p w:rsidR="00000000" w:rsidDel="00000000" w:rsidP="00000000" w:rsidRDefault="00000000" w:rsidRPr="00000000" w14:paraId="0000001E">
      <w:pPr>
        <w:spacing w:line="360" w:lineRule="auto"/>
        <w:rPr>
          <w:sz w:val="20"/>
          <w:szCs w:val="20"/>
        </w:rPr>
      </w:pPr>
      <w:r w:rsidDel="00000000" w:rsidR="00000000" w:rsidRPr="00000000">
        <w:rPr>
          <w:b w:val="1"/>
          <w:sz w:val="20"/>
          <w:szCs w:val="20"/>
          <w:rtl w:val="0"/>
        </w:rPr>
        <w:t xml:space="preserve">April 16</w:t>
      </w:r>
      <w:r w:rsidDel="00000000" w:rsidR="00000000" w:rsidRPr="00000000">
        <w:rPr>
          <w:sz w:val="20"/>
          <w:szCs w:val="20"/>
          <w:rtl w:val="0"/>
        </w:rPr>
        <w:t xml:space="preserve"> - Announce Space - Deeper Dive into WP content (original) - Share spaces event creative </w:t>
      </w:r>
    </w:p>
    <w:p w:rsidR="00000000" w:rsidDel="00000000" w:rsidP="00000000" w:rsidRDefault="00000000" w:rsidRPr="00000000" w14:paraId="0000001F">
      <w:pPr>
        <w:numPr>
          <w:ilvl w:val="0"/>
          <w:numId w:val="9"/>
        </w:numPr>
        <w:spacing w:after="0" w:afterAutospacing="0" w:line="360" w:lineRule="auto"/>
        <w:ind w:left="720" w:hanging="360"/>
        <w:rPr>
          <w:sz w:val="20"/>
          <w:szCs w:val="20"/>
          <w:u w:val="none"/>
        </w:rPr>
      </w:pPr>
      <w:r w:rsidDel="00000000" w:rsidR="00000000" w:rsidRPr="00000000">
        <w:rPr>
          <w:sz w:val="20"/>
          <w:szCs w:val="20"/>
          <w:rtl w:val="0"/>
        </w:rPr>
        <w:t xml:space="preserve">Join us April 21st for our first-ever Twitter Space. We’ll be talking The Healing Project story, culture, NFT Launch, DeSci movement and more... Hosted by —----</w:t>
      </w:r>
    </w:p>
    <w:p w:rsidR="00000000" w:rsidDel="00000000" w:rsidP="00000000" w:rsidRDefault="00000000" w:rsidRPr="00000000" w14:paraId="00000020">
      <w:pPr>
        <w:numPr>
          <w:ilvl w:val="0"/>
          <w:numId w:val="9"/>
        </w:numPr>
        <w:spacing w:after="0" w:afterAutospacing="0" w:before="0" w:beforeAutospacing="0" w:line="360" w:lineRule="auto"/>
        <w:ind w:left="720" w:hanging="360"/>
        <w:rPr>
          <w:sz w:val="20"/>
          <w:szCs w:val="20"/>
        </w:rPr>
      </w:pPr>
      <w:r w:rsidDel="00000000" w:rsidR="00000000" w:rsidRPr="00000000">
        <w:rPr>
          <w:sz w:val="20"/>
          <w:szCs w:val="20"/>
          <w:rtl w:val="0"/>
        </w:rPr>
        <w:t xml:space="preserve">Proceeds from THP will not only advance research, but also facilitate the first-time commercialization of novel, patented (see Appendix 1), hemp polyphenols, including Cannflavins A and B. </w:t>
      </w:r>
    </w:p>
    <w:p w:rsidR="00000000" w:rsidDel="00000000" w:rsidP="00000000" w:rsidRDefault="00000000" w:rsidRPr="00000000" w14:paraId="00000021">
      <w:pPr>
        <w:numPr>
          <w:ilvl w:val="0"/>
          <w:numId w:val="9"/>
        </w:numPr>
        <w:spacing w:after="0" w:afterAutospacing="0" w:before="0" w:beforeAutospacing="0" w:line="360" w:lineRule="auto"/>
        <w:ind w:left="720" w:hanging="360"/>
        <w:rPr>
          <w:sz w:val="20"/>
          <w:szCs w:val="20"/>
        </w:rPr>
      </w:pPr>
      <w:r w:rsidDel="00000000" w:rsidR="00000000" w:rsidRPr="00000000">
        <w:rPr>
          <w:sz w:val="20"/>
          <w:szCs w:val="20"/>
          <w:rtl w:val="0"/>
        </w:rPr>
        <w:t xml:space="preserve">These rare polyphenols are scientifically proven to be powerful anti-inflammatory molecules that have potential to rival synthetic anti-inflammatories</w:t>
      </w:r>
    </w:p>
    <w:p w:rsidR="00000000" w:rsidDel="00000000" w:rsidP="00000000" w:rsidRDefault="00000000" w:rsidRPr="00000000" w14:paraId="00000022">
      <w:pPr>
        <w:numPr>
          <w:ilvl w:val="0"/>
          <w:numId w:val="9"/>
        </w:numPr>
        <w:spacing w:after="240" w:before="0" w:beforeAutospacing="0" w:line="360" w:lineRule="auto"/>
        <w:ind w:left="720" w:hanging="360"/>
        <w:rPr>
          <w:sz w:val="20"/>
          <w:szCs w:val="20"/>
        </w:rPr>
      </w:pPr>
      <w:hyperlink r:id="rId10">
        <w:r w:rsidDel="00000000" w:rsidR="00000000" w:rsidRPr="00000000">
          <w:rPr>
            <w:color w:val="1155cc"/>
            <w:sz w:val="20"/>
            <w:szCs w:val="20"/>
            <w:u w:val="single"/>
            <w:rtl w:val="0"/>
          </w:rPr>
          <w:t xml:space="preserve">https://mirror.xyz/canurta.eth/RuEMoCJ0SjVq_GKsIQbDJG9Mc7iUm4FfLlUVxvxvxY0</w:t>
        </w:r>
      </w:hyperlink>
      <w:r w:rsidDel="00000000" w:rsidR="00000000" w:rsidRPr="00000000">
        <w:rPr>
          <w:sz w:val="20"/>
          <w:szCs w:val="20"/>
          <w:rtl w:val="0"/>
        </w:rPr>
        <w:t xml:space="preserve"> </w:t>
      </w:r>
    </w:p>
    <w:p w:rsidR="00000000" w:rsidDel="00000000" w:rsidP="00000000" w:rsidRDefault="00000000" w:rsidRPr="00000000" w14:paraId="00000023">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24">
      <w:pPr>
        <w:spacing w:line="360" w:lineRule="auto"/>
        <w:rPr>
          <w:sz w:val="20"/>
          <w:szCs w:val="20"/>
        </w:rPr>
      </w:pPr>
      <w:r w:rsidDel="00000000" w:rsidR="00000000" w:rsidRPr="00000000">
        <w:rPr>
          <w:b w:val="1"/>
          <w:sz w:val="20"/>
          <w:szCs w:val="20"/>
          <w:rtl w:val="0"/>
        </w:rPr>
        <w:t xml:space="preserve">April 17</w:t>
      </w:r>
      <w:r w:rsidDel="00000000" w:rsidR="00000000" w:rsidRPr="00000000">
        <w:rPr>
          <w:sz w:val="20"/>
          <w:szCs w:val="20"/>
          <w:rtl w:val="0"/>
        </w:rPr>
        <w:t xml:space="preserve"> - Profile Spotlight: Akeem Gardner + Poll – Our Partners?</w:t>
      </w:r>
    </w:p>
    <w:p w:rsidR="00000000" w:rsidDel="00000000" w:rsidP="00000000" w:rsidRDefault="00000000" w:rsidRPr="00000000" w14:paraId="00000025">
      <w:pPr>
        <w:numPr>
          <w:ilvl w:val="0"/>
          <w:numId w:val="5"/>
        </w:numPr>
        <w:spacing w:line="360" w:lineRule="auto"/>
        <w:ind w:left="720" w:hanging="360"/>
        <w:rPr>
          <w:sz w:val="20"/>
          <w:szCs w:val="20"/>
          <w:u w:val="none"/>
        </w:rPr>
      </w:pPr>
      <w:r w:rsidDel="00000000" w:rsidR="00000000" w:rsidRPr="00000000">
        <w:rPr>
          <w:sz w:val="20"/>
          <w:szCs w:val="20"/>
          <w:rtl w:val="0"/>
        </w:rPr>
        <w:t xml:space="preserve">Spotlight: Akeem Gardner </w:t>
      </w:r>
    </w:p>
    <w:p w:rsidR="00000000" w:rsidDel="00000000" w:rsidP="00000000" w:rsidRDefault="00000000" w:rsidRPr="00000000" w14:paraId="00000026">
      <w:pPr>
        <w:numPr>
          <w:ilvl w:val="0"/>
          <w:numId w:val="5"/>
        </w:numPr>
        <w:spacing w:line="360" w:lineRule="auto"/>
        <w:ind w:left="720" w:hanging="360"/>
        <w:rPr>
          <w:sz w:val="20"/>
          <w:szCs w:val="20"/>
          <w:u w:val="none"/>
        </w:rPr>
      </w:pPr>
      <w:r w:rsidDel="00000000" w:rsidR="00000000" w:rsidRPr="00000000">
        <w:rPr>
          <w:rtl w:val="0"/>
        </w:rPr>
      </w:r>
    </w:p>
    <w:p w:rsidR="00000000" w:rsidDel="00000000" w:rsidP="00000000" w:rsidRDefault="00000000" w:rsidRPr="00000000" w14:paraId="00000027">
      <w:pPr>
        <w:spacing w:line="360" w:lineRule="auto"/>
        <w:rPr>
          <w:sz w:val="20"/>
          <w:szCs w:val="20"/>
        </w:rPr>
      </w:pPr>
      <w:r w:rsidDel="00000000" w:rsidR="00000000" w:rsidRPr="00000000">
        <w:rPr>
          <w:rtl w:val="0"/>
        </w:rPr>
      </w:r>
    </w:p>
    <w:p w:rsidR="00000000" w:rsidDel="00000000" w:rsidP="00000000" w:rsidRDefault="00000000" w:rsidRPr="00000000" w14:paraId="00000028">
      <w:pPr>
        <w:spacing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9">
      <w:pPr>
        <w:spacing w:line="360" w:lineRule="auto"/>
        <w:rPr>
          <w:sz w:val="20"/>
          <w:szCs w:val="20"/>
        </w:rPr>
      </w:pPr>
      <w:r w:rsidDel="00000000" w:rsidR="00000000" w:rsidRPr="00000000">
        <w:rPr>
          <w:rtl w:val="0"/>
        </w:rPr>
      </w:r>
    </w:p>
    <w:p w:rsidR="00000000" w:rsidDel="00000000" w:rsidP="00000000" w:rsidRDefault="00000000" w:rsidRPr="00000000" w14:paraId="0000002A">
      <w:pPr>
        <w:spacing w:line="360" w:lineRule="auto"/>
        <w:rPr>
          <w:sz w:val="20"/>
          <w:szCs w:val="20"/>
        </w:rPr>
      </w:pPr>
      <w:r w:rsidDel="00000000" w:rsidR="00000000" w:rsidRPr="00000000">
        <w:rPr>
          <w:b w:val="1"/>
          <w:sz w:val="20"/>
          <w:szCs w:val="20"/>
          <w:rtl w:val="0"/>
        </w:rPr>
        <w:t xml:space="preserve">April 18</w:t>
      </w:r>
      <w:r w:rsidDel="00000000" w:rsidR="00000000" w:rsidRPr="00000000">
        <w:rPr>
          <w:sz w:val="20"/>
          <w:szCs w:val="20"/>
          <w:rtl w:val="0"/>
        </w:rPr>
        <w:t xml:space="preserve"> - Pairing NFTs &amp; health</w:t>
      </w:r>
      <w:del w:author="Shega Youngson" w:id="8" w:date="2022-04-11T15:41:16Z">
        <w:r w:rsidDel="00000000" w:rsidR="00000000" w:rsidRPr="00000000">
          <w:rPr>
            <w:sz w:val="20"/>
            <w:szCs w:val="20"/>
            <w:rtl w:val="0"/>
          </w:rPr>
          <w:delText xml:space="preserve">care</w:delText>
        </w:r>
      </w:del>
      <w:r w:rsidDel="00000000" w:rsidR="00000000" w:rsidRPr="00000000">
        <w:rPr>
          <w:sz w:val="20"/>
          <w:szCs w:val="20"/>
          <w:rtl w:val="0"/>
        </w:rPr>
        <w:t xml:space="preserve"> research - Join community working towards radical healing</w:t>
      </w:r>
    </w:p>
    <w:p w:rsidR="00000000" w:rsidDel="00000000" w:rsidP="00000000" w:rsidRDefault="00000000" w:rsidRPr="00000000" w14:paraId="0000002B">
      <w:pPr>
        <w:numPr>
          <w:ilvl w:val="0"/>
          <w:numId w:val="7"/>
        </w:numPr>
        <w:spacing w:after="0" w:afterAutospacing="0" w:before="240" w:line="360" w:lineRule="auto"/>
        <w:ind w:left="720" w:hanging="360"/>
        <w:rPr>
          <w:sz w:val="20"/>
          <w:szCs w:val="20"/>
        </w:rPr>
      </w:pPr>
      <w:r w:rsidDel="00000000" w:rsidR="00000000" w:rsidRPr="00000000">
        <w:rPr>
          <w:sz w:val="20"/>
          <w:szCs w:val="20"/>
          <w:rtl w:val="0"/>
        </w:rPr>
        <w:t xml:space="preserve">What's better than a community of people with a shared goal? #TheHealingProject #withCanurta</w:t>
      </w:r>
    </w:p>
    <w:p w:rsidR="00000000" w:rsidDel="00000000" w:rsidP="00000000" w:rsidRDefault="00000000" w:rsidRPr="00000000" w14:paraId="0000002C">
      <w:pPr>
        <w:numPr>
          <w:ilvl w:val="0"/>
          <w:numId w:val="7"/>
        </w:numPr>
        <w:spacing w:line="360" w:lineRule="auto"/>
        <w:ind w:left="720" w:hanging="360"/>
        <w:rPr>
          <w:sz w:val="20"/>
          <w:szCs w:val="20"/>
          <w:u w:val="none"/>
        </w:rPr>
      </w:pPr>
      <w:r w:rsidDel="00000000" w:rsidR="00000000" w:rsidRPr="00000000">
        <w:rPr>
          <w:sz w:val="20"/>
          <w:szCs w:val="20"/>
          <w:rtl w:val="0"/>
        </w:rPr>
        <w:t xml:space="preserve">We are on a mission to come up with better solutions for chronic disease. </w:t>
      </w:r>
      <w:ins w:author="Shega Youngson" w:id="9" w:date="2022-04-11T15:41:54Z">
        <w:r w:rsidDel="00000000" w:rsidR="00000000" w:rsidRPr="00000000">
          <w:rPr>
            <w:sz w:val="20"/>
            <w:szCs w:val="20"/>
            <w:rtl w:val="0"/>
          </w:rPr>
          <w:t xml:space="preserve">Let’s take a bottom-up approach and innovate together. #DeSciMovement</w:t>
        </w:r>
      </w:ins>
      <w:del w:author="Shega Youngson" w:id="9" w:date="2022-04-11T15:41:54Z">
        <w:r w:rsidDel="00000000" w:rsidR="00000000" w:rsidRPr="00000000">
          <w:rPr>
            <w:sz w:val="20"/>
            <w:szCs w:val="20"/>
            <w:rtl w:val="0"/>
          </w:rPr>
          <w:delText xml:space="preserve">That's why we need your help.</w:delText>
        </w:r>
      </w:del>
      <w:r w:rsidDel="00000000" w:rsidR="00000000" w:rsidRPr="00000000">
        <w:rPr>
          <w:rtl w:val="0"/>
        </w:rPr>
      </w:r>
    </w:p>
    <w:p w:rsidR="00000000" w:rsidDel="00000000" w:rsidP="00000000" w:rsidRDefault="00000000" w:rsidRPr="00000000" w14:paraId="0000002D">
      <w:pPr>
        <w:numPr>
          <w:ilvl w:val="0"/>
          <w:numId w:val="7"/>
        </w:numPr>
        <w:spacing w:line="360" w:lineRule="auto"/>
        <w:ind w:left="720" w:hanging="360"/>
        <w:rPr>
          <w:sz w:val="20"/>
          <w:szCs w:val="20"/>
          <w:u w:val="none"/>
        </w:rPr>
      </w:pPr>
      <w:r w:rsidDel="00000000" w:rsidR="00000000" w:rsidRPr="00000000">
        <w:rPr>
          <w:sz w:val="20"/>
          <w:szCs w:val="20"/>
          <w:rtl w:val="0"/>
        </w:rPr>
        <w:t xml:space="preserve">THP is more than just a utility NFT, our community will tackle the isolating experience of chronic pain and disease in an interactive and community-centric way. </w:t>
      </w:r>
    </w:p>
    <w:p w:rsidR="00000000" w:rsidDel="00000000" w:rsidP="00000000" w:rsidRDefault="00000000" w:rsidRPr="00000000" w14:paraId="0000002E">
      <w:pPr>
        <w:numPr>
          <w:ilvl w:val="0"/>
          <w:numId w:val="7"/>
        </w:numPr>
        <w:spacing w:line="360" w:lineRule="auto"/>
        <w:ind w:left="720" w:hanging="360"/>
        <w:rPr>
          <w:sz w:val="20"/>
          <w:szCs w:val="20"/>
          <w:u w:val="none"/>
        </w:rPr>
      </w:pPr>
      <w:r w:rsidDel="00000000" w:rsidR="00000000" w:rsidRPr="00000000">
        <w:rPr>
          <w:sz w:val="20"/>
          <w:szCs w:val="20"/>
          <w:rtl w:val="0"/>
        </w:rPr>
        <w:t xml:space="preserve">We are calling on a diverse group of stakeholders. The Healing Project intends to catalyze people all around the world to come together on a mission to </w:t>
      </w:r>
      <w:ins w:author="Shega Youngson" w:id="10" w:date="2022-04-11T15:43:09Z">
        <w:r w:rsidDel="00000000" w:rsidR="00000000" w:rsidRPr="00000000">
          <w:rPr>
            <w:sz w:val="20"/>
            <w:szCs w:val="20"/>
            <w:rtl w:val="0"/>
          </w:rPr>
          <w:t xml:space="preserve">advance important research and transparent product development.</w:t>
        </w:r>
      </w:ins>
      <w:del w:author="Shega Youngson" w:id="10" w:date="2022-04-11T15:43:09Z">
        <w:r w:rsidDel="00000000" w:rsidR="00000000" w:rsidRPr="00000000">
          <w:rPr>
            <w:sz w:val="20"/>
            <w:szCs w:val="20"/>
            <w:rtl w:val="0"/>
          </w:rPr>
          <w:delText xml:space="preserve">Heal the World.</w:delText>
        </w:r>
      </w:del>
      <w:r w:rsidDel="00000000" w:rsidR="00000000" w:rsidRPr="00000000">
        <w:rPr>
          <w:rtl w:val="0"/>
        </w:rPr>
      </w:r>
    </w:p>
    <w:p w:rsidR="00000000" w:rsidDel="00000000" w:rsidP="00000000" w:rsidRDefault="00000000" w:rsidRPr="00000000" w14:paraId="0000002F">
      <w:pPr>
        <w:spacing w:line="360" w:lineRule="auto"/>
        <w:rPr>
          <w:sz w:val="20"/>
          <w:szCs w:val="20"/>
        </w:rPr>
      </w:pPr>
      <w:r w:rsidDel="00000000" w:rsidR="00000000" w:rsidRPr="00000000">
        <w:rPr>
          <w:rtl w:val="0"/>
        </w:rPr>
      </w:r>
    </w:p>
    <w:p w:rsidR="00000000" w:rsidDel="00000000" w:rsidP="00000000" w:rsidRDefault="00000000" w:rsidRPr="00000000" w14:paraId="00000030">
      <w:pPr>
        <w:spacing w:line="360" w:lineRule="auto"/>
        <w:rPr>
          <w:sz w:val="20"/>
          <w:szCs w:val="20"/>
        </w:rPr>
      </w:pPr>
      <w:r w:rsidDel="00000000" w:rsidR="00000000" w:rsidRPr="00000000">
        <w:rPr>
          <w:b w:val="1"/>
          <w:sz w:val="20"/>
          <w:szCs w:val="20"/>
          <w:rtl w:val="0"/>
        </w:rPr>
        <w:t xml:space="preserve">April 19</w:t>
      </w:r>
      <w:r w:rsidDel="00000000" w:rsidR="00000000" w:rsidRPr="00000000">
        <w:rPr>
          <w:sz w:val="20"/>
          <w:szCs w:val="20"/>
          <w:rtl w:val="0"/>
        </w:rPr>
        <w:t xml:space="preserve"> - Find your place in THP, token holder benefits - Discord Server - Virtual Gallery </w:t>
      </w:r>
    </w:p>
    <w:p w:rsidR="00000000" w:rsidDel="00000000" w:rsidP="00000000" w:rsidRDefault="00000000" w:rsidRPr="00000000" w14:paraId="00000031">
      <w:pPr>
        <w:numPr>
          <w:ilvl w:val="0"/>
          <w:numId w:val="3"/>
        </w:numPr>
        <w:spacing w:line="360" w:lineRule="auto"/>
        <w:ind w:left="720" w:hanging="360"/>
        <w:rPr>
          <w:sz w:val="20"/>
          <w:szCs w:val="20"/>
        </w:rPr>
      </w:pPr>
      <w:r w:rsidDel="00000000" w:rsidR="00000000" w:rsidRPr="00000000">
        <w:rPr>
          <w:sz w:val="20"/>
          <w:szCs w:val="20"/>
          <w:rtl w:val="0"/>
        </w:rPr>
        <w:t xml:space="preserve">We believe that health and healing should be accessible to everyone.</w:t>
      </w:r>
    </w:p>
    <w:p w:rsidR="00000000" w:rsidDel="00000000" w:rsidP="00000000" w:rsidRDefault="00000000" w:rsidRPr="00000000" w14:paraId="00000032">
      <w:pPr>
        <w:numPr>
          <w:ilvl w:val="0"/>
          <w:numId w:val="3"/>
        </w:numPr>
        <w:spacing w:line="360" w:lineRule="auto"/>
        <w:ind w:left="720" w:hanging="360"/>
        <w:rPr>
          <w:sz w:val="20"/>
          <w:szCs w:val="20"/>
        </w:rPr>
      </w:pPr>
      <w:ins w:author="Shega Youngson" w:id="11" w:date="2022-04-11T15:44:55Z">
        <w:r w:rsidDel="00000000" w:rsidR="00000000" w:rsidRPr="00000000">
          <w:rPr>
            <w:sz w:val="20"/>
            <w:szCs w:val="20"/>
            <w:rtl w:val="0"/>
          </w:rPr>
          <w:t xml:space="preserve">Help us reach as many communities as possible. Have your say on #HealthInnovation and represent with #TheHealingProject</w:t>
        </w:r>
      </w:ins>
      <w:del w:author="Shega Youngson" w:id="11" w:date="2022-04-11T15:44:55Z">
        <w:r w:rsidDel="00000000" w:rsidR="00000000" w:rsidRPr="00000000">
          <w:rPr>
            <w:sz w:val="20"/>
            <w:szCs w:val="20"/>
            <w:rtl w:val="0"/>
          </w:rPr>
          <w:delText xml:space="preserve">But we can't reach the most underserved communities without you.</w:delText>
        </w:r>
      </w:del>
      <w:r w:rsidDel="00000000" w:rsidR="00000000" w:rsidRPr="00000000">
        <w:rPr>
          <w:rtl w:val="0"/>
        </w:rPr>
      </w:r>
    </w:p>
    <w:p w:rsidR="00000000" w:rsidDel="00000000" w:rsidP="00000000" w:rsidRDefault="00000000" w:rsidRPr="00000000" w14:paraId="00000033">
      <w:pPr>
        <w:numPr>
          <w:ilvl w:val="0"/>
          <w:numId w:val="3"/>
        </w:numPr>
        <w:spacing w:line="360" w:lineRule="auto"/>
        <w:ind w:left="720" w:hanging="360"/>
        <w:rPr>
          <w:sz w:val="20"/>
          <w:szCs w:val="20"/>
        </w:rPr>
      </w:pPr>
      <w:ins w:author="Shega Youngson" w:id="12" w:date="2022-04-11T15:47:55Z">
        <w:r w:rsidDel="00000000" w:rsidR="00000000" w:rsidRPr="00000000">
          <w:rPr>
            <w:sz w:val="20"/>
            <w:szCs w:val="20"/>
            <w:rtl w:val="0"/>
          </w:rPr>
          <w:t xml:space="preserve">#TheHealingProject </w:t>
        </w:r>
      </w:ins>
      <w:r w:rsidDel="00000000" w:rsidR="00000000" w:rsidRPr="00000000">
        <w:rPr>
          <w:sz w:val="20"/>
          <w:szCs w:val="20"/>
          <w:rtl w:val="0"/>
        </w:rPr>
        <w:t xml:space="preserve">Token holders </w:t>
      </w:r>
      <w:ins w:author="Shega Youngson" w:id="13" w:date="2022-04-11T15:50:08Z">
        <w:r w:rsidDel="00000000" w:rsidR="00000000" w:rsidRPr="00000000">
          <w:rPr>
            <w:sz w:val="20"/>
            <w:szCs w:val="20"/>
            <w:rtl w:val="0"/>
          </w:rPr>
          <w:t xml:space="preserve">aren’t just riding the #Web3 wave, they’re building solution to chronic disease IRL</w:t>
        </w:r>
      </w:ins>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rPr>
          <w:sz w:val="20"/>
          <w:szCs w:val="20"/>
        </w:rPr>
      </w:pPr>
      <w:r w:rsidDel="00000000" w:rsidR="00000000" w:rsidRPr="00000000">
        <w:rPr>
          <w:sz w:val="20"/>
          <w:szCs w:val="20"/>
          <w:rtl w:val="0"/>
        </w:rPr>
        <w:t xml:space="preserve">As a token holder, you'll be able to: (bullet points can be an infographic img post)</w:t>
      </w:r>
    </w:p>
    <w:p w:rsidR="00000000" w:rsidDel="00000000" w:rsidP="00000000" w:rsidRDefault="00000000" w:rsidRPr="00000000" w14:paraId="00000035">
      <w:pPr>
        <w:numPr>
          <w:ilvl w:val="1"/>
          <w:numId w:val="3"/>
        </w:numPr>
        <w:spacing w:line="360" w:lineRule="auto"/>
        <w:ind w:left="1440" w:hanging="360"/>
        <w:rPr>
          <w:sz w:val="20"/>
          <w:szCs w:val="20"/>
        </w:rPr>
      </w:pPr>
      <w:r w:rsidDel="00000000" w:rsidR="00000000" w:rsidRPr="00000000">
        <w:rPr>
          <w:sz w:val="20"/>
          <w:szCs w:val="20"/>
          <w:rtl w:val="0"/>
        </w:rPr>
        <w:t xml:space="preserve">Collaborate with us on hackathons and project sprints that will help equalize health </w:t>
      </w:r>
      <w:del w:author="Shega Youngson" w:id="14" w:date="2022-04-11T15:51:03Z">
        <w:r w:rsidDel="00000000" w:rsidR="00000000" w:rsidRPr="00000000">
          <w:rPr>
            <w:sz w:val="20"/>
            <w:szCs w:val="20"/>
            <w:rtl w:val="0"/>
          </w:rPr>
          <w:delText xml:space="preserve">care</w:delText>
        </w:r>
      </w:del>
      <w:r w:rsidDel="00000000" w:rsidR="00000000" w:rsidRPr="00000000">
        <w:rPr>
          <w:sz w:val="20"/>
          <w:szCs w:val="20"/>
          <w:rtl w:val="0"/>
        </w:rPr>
        <w:t xml:space="preserve"> innovation across diverse communities.</w:t>
      </w:r>
    </w:p>
    <w:p w:rsidR="00000000" w:rsidDel="00000000" w:rsidP="00000000" w:rsidRDefault="00000000" w:rsidRPr="00000000" w14:paraId="00000036">
      <w:pPr>
        <w:numPr>
          <w:ilvl w:val="1"/>
          <w:numId w:val="3"/>
        </w:numPr>
        <w:spacing w:line="360" w:lineRule="auto"/>
        <w:ind w:left="1440" w:hanging="360"/>
        <w:rPr>
          <w:sz w:val="20"/>
          <w:szCs w:val="20"/>
        </w:rPr>
      </w:pPr>
      <w:r w:rsidDel="00000000" w:rsidR="00000000" w:rsidRPr="00000000">
        <w:rPr>
          <w:sz w:val="20"/>
          <w:szCs w:val="20"/>
          <w:rtl w:val="0"/>
        </w:rPr>
        <w:t xml:space="preserve">Help build blockchain-based supply chains for rare botanical ingredients and their therapeutic discovery.</w:t>
      </w:r>
    </w:p>
    <w:p w:rsidR="00000000" w:rsidDel="00000000" w:rsidP="00000000" w:rsidRDefault="00000000" w:rsidRPr="00000000" w14:paraId="00000037">
      <w:pPr>
        <w:numPr>
          <w:ilvl w:val="1"/>
          <w:numId w:val="3"/>
        </w:numPr>
        <w:spacing w:line="360" w:lineRule="auto"/>
        <w:ind w:left="1440" w:hanging="360"/>
        <w:rPr>
          <w:sz w:val="20"/>
          <w:szCs w:val="20"/>
        </w:rPr>
      </w:pPr>
      <w:r w:rsidDel="00000000" w:rsidR="00000000" w:rsidRPr="00000000">
        <w:rPr>
          <w:sz w:val="20"/>
          <w:szCs w:val="20"/>
          <w:rtl w:val="0"/>
        </w:rPr>
        <w:t xml:space="preserve">Guide how we allocate our annual donations towards causes</w:t>
      </w:r>
      <w:ins w:author="Shega Youngson" w:id="15" w:date="2022-04-11T15:51:12Z">
        <w:r w:rsidDel="00000000" w:rsidR="00000000" w:rsidRPr="00000000">
          <w:rPr>
            <w:sz w:val="20"/>
            <w:szCs w:val="20"/>
            <w:rtl w:val="0"/>
          </w:rPr>
          <w:t xml:space="preserve">-</w:t>
        </w:r>
      </w:ins>
      <w:del w:author="Shega Youngson" w:id="15" w:date="2022-04-11T15:51:12Z">
        <w:r w:rsidDel="00000000" w:rsidR="00000000" w:rsidRPr="00000000">
          <w:rPr>
            <w:sz w:val="20"/>
            <w:szCs w:val="20"/>
            <w:rtl w:val="0"/>
          </w:rPr>
          <w:delText xml:space="preserve"> </w:delText>
        </w:r>
      </w:del>
      <w:r w:rsidDel="00000000" w:rsidR="00000000" w:rsidRPr="00000000">
        <w:rPr>
          <w:sz w:val="20"/>
          <w:szCs w:val="20"/>
          <w:rtl w:val="0"/>
        </w:rPr>
        <w:t xml:space="preserve">of</w:t>
      </w:r>
      <w:ins w:author="Shega Youngson" w:id="16" w:date="2022-04-11T15:51:14Z">
        <w:r w:rsidDel="00000000" w:rsidR="00000000" w:rsidRPr="00000000">
          <w:rPr>
            <w:sz w:val="20"/>
            <w:szCs w:val="20"/>
            <w:rtl w:val="0"/>
          </w:rPr>
          <w:t xml:space="preserve">-</w:t>
        </w:r>
      </w:ins>
      <w:del w:author="Shega Youngson" w:id="16" w:date="2022-04-11T15:51:14Z">
        <w:r w:rsidDel="00000000" w:rsidR="00000000" w:rsidRPr="00000000">
          <w:rPr>
            <w:sz w:val="20"/>
            <w:szCs w:val="20"/>
            <w:rtl w:val="0"/>
          </w:rPr>
          <w:delText xml:space="preserve"> </w:delText>
        </w:r>
      </w:del>
      <w:r w:rsidDel="00000000" w:rsidR="00000000" w:rsidRPr="00000000">
        <w:rPr>
          <w:sz w:val="20"/>
          <w:szCs w:val="20"/>
          <w:rtl w:val="0"/>
        </w:rPr>
        <w:t xml:space="preserve">your</w:t>
      </w:r>
      <w:ins w:author="Shega Youngson" w:id="17" w:date="2022-04-11T15:51:16Z">
        <w:r w:rsidDel="00000000" w:rsidR="00000000" w:rsidRPr="00000000">
          <w:rPr>
            <w:sz w:val="20"/>
            <w:szCs w:val="20"/>
            <w:rtl w:val="0"/>
          </w:rPr>
          <w:t xml:space="preserve">-</w:t>
        </w:r>
      </w:ins>
      <w:del w:author="Shega Youngson" w:id="17" w:date="2022-04-11T15:51:16Z">
        <w:r w:rsidDel="00000000" w:rsidR="00000000" w:rsidRPr="00000000">
          <w:rPr>
            <w:sz w:val="20"/>
            <w:szCs w:val="20"/>
            <w:rtl w:val="0"/>
          </w:rPr>
          <w:delText xml:space="preserve"> </w:delText>
        </w:r>
      </w:del>
      <w:r w:rsidDel="00000000" w:rsidR="00000000" w:rsidRPr="00000000">
        <w:rPr>
          <w:sz w:val="20"/>
          <w:szCs w:val="20"/>
          <w:rtl w:val="0"/>
        </w:rPr>
        <w:t xml:space="preserve">choice.</w:t>
      </w:r>
    </w:p>
    <w:p w:rsidR="00000000" w:rsidDel="00000000" w:rsidP="00000000" w:rsidRDefault="00000000" w:rsidRPr="00000000" w14:paraId="00000038">
      <w:pPr>
        <w:numPr>
          <w:ilvl w:val="1"/>
          <w:numId w:val="3"/>
        </w:numPr>
        <w:spacing w:line="360" w:lineRule="auto"/>
        <w:ind w:left="1440" w:hanging="360"/>
        <w:rPr>
          <w:sz w:val="20"/>
          <w:szCs w:val="20"/>
        </w:rPr>
      </w:pPr>
      <w:r w:rsidDel="00000000" w:rsidR="00000000" w:rsidRPr="00000000">
        <w:rPr>
          <w:sz w:val="20"/>
          <w:szCs w:val="20"/>
          <w:rtl w:val="0"/>
        </w:rPr>
        <w:t xml:space="preserve">Get early access to products you help develop.</w:t>
      </w:r>
    </w:p>
    <w:p w:rsidR="00000000" w:rsidDel="00000000" w:rsidP="00000000" w:rsidRDefault="00000000" w:rsidRPr="00000000" w14:paraId="00000039">
      <w:pPr>
        <w:numPr>
          <w:ilvl w:val="0"/>
          <w:numId w:val="3"/>
        </w:numPr>
        <w:spacing w:line="360" w:lineRule="auto"/>
        <w:ind w:left="720" w:hanging="360"/>
        <w:rPr>
          <w:sz w:val="20"/>
          <w:szCs w:val="20"/>
        </w:rPr>
      </w:pPr>
      <w:r w:rsidDel="00000000" w:rsidR="00000000" w:rsidRPr="00000000">
        <w:rPr>
          <w:sz w:val="20"/>
          <w:szCs w:val="20"/>
          <w:rtl w:val="0"/>
        </w:rPr>
        <w:t xml:space="preserve">Don't forget: Early access to products goes </w:t>
      </w:r>
      <w:del w:author="Shega Youngson" w:id="18" w:date="2022-04-11T15:51:26Z">
        <w:r w:rsidDel="00000000" w:rsidR="00000000" w:rsidRPr="00000000">
          <w:rPr>
            <w:sz w:val="20"/>
            <w:szCs w:val="20"/>
            <w:rtl w:val="0"/>
          </w:rPr>
          <w:delText xml:space="preserve">first </w:delText>
        </w:r>
      </w:del>
      <w:r w:rsidDel="00000000" w:rsidR="00000000" w:rsidRPr="00000000">
        <w:rPr>
          <w:sz w:val="20"/>
          <w:szCs w:val="20"/>
          <w:rtl w:val="0"/>
        </w:rPr>
        <w:t xml:space="preserve">to token holders</w:t>
      </w:r>
      <w:ins w:author="Shega Youngson" w:id="19" w:date="2022-04-11T15:51:32Z">
        <w:r w:rsidDel="00000000" w:rsidR="00000000" w:rsidRPr="00000000">
          <w:rPr>
            <w:sz w:val="20"/>
            <w:szCs w:val="20"/>
            <w:rtl w:val="0"/>
          </w:rPr>
          <w:t xml:space="preserve"> first</w:t>
        </w:r>
      </w:ins>
      <w:r w:rsidDel="00000000" w:rsidR="00000000" w:rsidRPr="00000000">
        <w:rPr>
          <w:sz w:val="20"/>
          <w:szCs w:val="20"/>
          <w:rtl w:val="0"/>
        </w:rPr>
        <w:t xml:space="preserve">. So if you want to jump ahead of the line, this is how you do it. Get your </w:t>
      </w:r>
      <w:ins w:author="Shega Youngson" w:id="20" w:date="2022-04-11T15:51:39Z">
        <w:r w:rsidDel="00000000" w:rsidR="00000000" w:rsidRPr="00000000">
          <w:rPr>
            <w:sz w:val="20"/>
            <w:szCs w:val="20"/>
            <w:rtl w:val="0"/>
          </w:rPr>
          <w:t xml:space="preserve">#</w:t>
        </w:r>
      </w:ins>
      <w:r w:rsidDel="00000000" w:rsidR="00000000" w:rsidRPr="00000000">
        <w:rPr>
          <w:sz w:val="20"/>
          <w:szCs w:val="20"/>
          <w:rtl w:val="0"/>
        </w:rPr>
        <w:t xml:space="preserve">THP NFT today.</w:t>
      </w:r>
    </w:p>
    <w:p w:rsidR="00000000" w:rsidDel="00000000" w:rsidP="00000000" w:rsidRDefault="00000000" w:rsidRPr="00000000" w14:paraId="0000003A">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3B">
      <w:pPr>
        <w:spacing w:line="360" w:lineRule="auto"/>
        <w:rPr>
          <w:b w:val="1"/>
          <w:sz w:val="20"/>
          <w:szCs w:val="20"/>
        </w:rPr>
      </w:pPr>
      <w:r w:rsidDel="00000000" w:rsidR="00000000" w:rsidRPr="00000000">
        <w:rPr>
          <w:b w:val="1"/>
          <w:sz w:val="20"/>
          <w:szCs w:val="20"/>
          <w:rtl w:val="0"/>
        </w:rPr>
        <w:t xml:space="preserve">April 20</w:t>
      </w:r>
      <w:r w:rsidDel="00000000" w:rsidR="00000000" w:rsidRPr="00000000">
        <w:rPr>
          <w:sz w:val="20"/>
          <w:szCs w:val="20"/>
          <w:rtl w:val="0"/>
        </w:rPr>
        <w:t xml:space="preserve"> - </w:t>
      </w:r>
      <w:commentRangeStart w:id="0"/>
      <w:r w:rsidDel="00000000" w:rsidR="00000000" w:rsidRPr="00000000">
        <w:rPr>
          <w:sz w:val="20"/>
          <w:szCs w:val="20"/>
          <w:rtl w:val="0"/>
        </w:rPr>
        <w:t xml:space="preserve">Build The Healing Project Story - transparent monitoring of project outcomes - </w:t>
      </w:r>
      <w:r w:rsidDel="00000000" w:rsidR="00000000" w:rsidRPr="00000000">
        <w:rPr>
          <w:b w:val="1"/>
          <w:sz w:val="20"/>
          <w:szCs w:val="20"/>
          <w:rtl w:val="0"/>
        </w:rPr>
        <w:t xml:space="preserve">Discord pump</w:t>
      </w:r>
    </w:p>
    <w:p w:rsidR="00000000" w:rsidDel="00000000" w:rsidP="00000000" w:rsidRDefault="00000000" w:rsidRPr="00000000" w14:paraId="0000003C">
      <w:pPr>
        <w:numPr>
          <w:ilvl w:val="0"/>
          <w:numId w:val="8"/>
        </w:numPr>
        <w:spacing w:line="360" w:lineRule="auto"/>
        <w:ind w:left="720" w:hanging="360"/>
        <w:rPr>
          <w:sz w:val="20"/>
          <w:szCs w:val="20"/>
          <w:u w:val="none"/>
        </w:rPr>
      </w:pPr>
      <w:r w:rsidDel="00000000" w:rsidR="00000000" w:rsidRPr="00000000">
        <w:rPr>
          <w:sz w:val="20"/>
          <w:szCs w:val="20"/>
          <w:rtl w:val="0"/>
        </w:rPr>
        <w:t xml:space="preserve">We are a community of innovators, builders, scientists, marketers and more, working together to displace big pharma’s unfettered pursuit of profit with bottom up, equitable, transparent and safe solutions for longevity and good health.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spacing w:line="360" w:lineRule="auto"/>
        <w:rPr>
          <w:sz w:val="20"/>
          <w:szCs w:val="20"/>
        </w:rPr>
      </w:pPr>
      <w:r w:rsidDel="00000000" w:rsidR="00000000" w:rsidRPr="00000000">
        <w:rPr>
          <w:rtl w:val="0"/>
        </w:rPr>
      </w:r>
    </w:p>
    <w:p w:rsidR="00000000" w:rsidDel="00000000" w:rsidP="00000000" w:rsidRDefault="00000000" w:rsidRPr="00000000" w14:paraId="0000003E">
      <w:pPr>
        <w:spacing w:line="360" w:lineRule="auto"/>
        <w:rPr>
          <w:sz w:val="20"/>
          <w:szCs w:val="20"/>
        </w:rPr>
      </w:pPr>
      <w:r w:rsidDel="00000000" w:rsidR="00000000" w:rsidRPr="00000000">
        <w:rPr>
          <w:b w:val="1"/>
          <w:sz w:val="20"/>
          <w:szCs w:val="20"/>
          <w:rtl w:val="0"/>
        </w:rPr>
        <w:t xml:space="preserve">April 21</w:t>
      </w:r>
      <w:r w:rsidDel="00000000" w:rsidR="00000000" w:rsidRPr="00000000">
        <w:rPr>
          <w:sz w:val="20"/>
          <w:szCs w:val="20"/>
          <w:rtl w:val="0"/>
        </w:rPr>
        <w:t xml:space="preserve"> - 1st Twitter Space - Culture (1 pm) - Akeem, Randy, 4yeMedia - #withCanurta</w:t>
      </w:r>
    </w:p>
    <w:p w:rsidR="00000000" w:rsidDel="00000000" w:rsidP="00000000" w:rsidRDefault="00000000" w:rsidRPr="00000000" w14:paraId="0000003F">
      <w:pPr>
        <w:spacing w:line="360" w:lineRule="auto"/>
        <w:rPr>
          <w:sz w:val="20"/>
          <w:szCs w:val="20"/>
        </w:rPr>
      </w:pPr>
      <w:r w:rsidDel="00000000" w:rsidR="00000000" w:rsidRPr="00000000">
        <w:rPr>
          <w:rtl w:val="0"/>
        </w:rPr>
      </w:r>
    </w:p>
    <w:p w:rsidR="00000000" w:rsidDel="00000000" w:rsidP="00000000" w:rsidRDefault="00000000" w:rsidRPr="00000000" w14:paraId="00000040">
      <w:pPr>
        <w:spacing w:line="360" w:lineRule="auto"/>
        <w:rPr>
          <w:sz w:val="20"/>
          <w:szCs w:val="20"/>
        </w:rPr>
      </w:pPr>
      <w:r w:rsidDel="00000000" w:rsidR="00000000" w:rsidRPr="00000000">
        <w:rPr>
          <w:rtl w:val="0"/>
        </w:rPr>
      </w:r>
    </w:p>
    <w:p w:rsidR="00000000" w:rsidDel="00000000" w:rsidP="00000000" w:rsidRDefault="00000000" w:rsidRPr="00000000" w14:paraId="00000041">
      <w:pPr>
        <w:spacing w:line="360" w:lineRule="auto"/>
        <w:rPr>
          <w:sz w:val="20"/>
          <w:szCs w:val="20"/>
        </w:rPr>
      </w:pPr>
      <w:r w:rsidDel="00000000" w:rsidR="00000000" w:rsidRPr="00000000">
        <w:rPr>
          <w:b w:val="1"/>
          <w:sz w:val="20"/>
          <w:szCs w:val="20"/>
          <w:rtl w:val="0"/>
        </w:rPr>
        <w:t xml:space="preserve">April 22</w:t>
      </w:r>
      <w:r w:rsidDel="00000000" w:rsidR="00000000" w:rsidRPr="00000000">
        <w:rPr>
          <w:sz w:val="20"/>
          <w:szCs w:val="20"/>
          <w:rtl w:val="0"/>
        </w:rPr>
        <w:t xml:space="preserve"> - Journey with us to utilize our "gift" IRL to help Heal the World - Utility –&gt; IRL</w:t>
      </w:r>
    </w:p>
    <w:p w:rsidR="00000000" w:rsidDel="00000000" w:rsidP="00000000" w:rsidRDefault="00000000" w:rsidRPr="00000000" w14:paraId="00000042">
      <w:pPr>
        <w:numPr>
          <w:ilvl w:val="0"/>
          <w:numId w:val="6"/>
        </w:numPr>
        <w:spacing w:line="360" w:lineRule="auto"/>
        <w:ind w:left="720" w:hanging="360"/>
        <w:rPr>
          <w:sz w:val="20"/>
          <w:szCs w:val="20"/>
        </w:rPr>
      </w:pPr>
      <w:r w:rsidDel="00000000" w:rsidR="00000000" w:rsidRPr="00000000">
        <w:rPr>
          <w:sz w:val="20"/>
          <w:szCs w:val="20"/>
          <w:rtl w:val="0"/>
        </w:rPr>
        <w:t xml:space="preserve">Join Our Community, Mint on Rarible for 0.0365 ETH</w:t>
        <w:br w:type="textWrapping"/>
      </w:r>
      <w:hyperlink r:id="rId11">
        <w:r w:rsidDel="00000000" w:rsidR="00000000" w:rsidRPr="00000000">
          <w:rPr>
            <w:color w:val="1155cc"/>
            <w:sz w:val="20"/>
            <w:szCs w:val="20"/>
            <w:u w:val="single"/>
            <w:rtl w:val="0"/>
          </w:rPr>
          <w:t xml:space="preserve">https://rarible.com/token/0xb2469a7dd9e154c97b99b33e88196f7024f2979e:31?tab=owners</w:t>
        </w:r>
      </w:hyperlink>
      <w:r w:rsidDel="00000000" w:rsidR="00000000" w:rsidRPr="00000000">
        <w:rPr>
          <w:sz w:val="20"/>
          <w:szCs w:val="20"/>
          <w:rtl w:val="0"/>
        </w:rPr>
        <w:t xml:space="preserve"> </w:t>
      </w:r>
    </w:p>
    <w:p w:rsidR="00000000" w:rsidDel="00000000" w:rsidP="00000000" w:rsidRDefault="00000000" w:rsidRPr="00000000" w14:paraId="00000043">
      <w:pPr>
        <w:spacing w:line="360" w:lineRule="auto"/>
        <w:rPr>
          <w:sz w:val="20"/>
          <w:szCs w:val="20"/>
        </w:rPr>
      </w:pPr>
      <w:r w:rsidDel="00000000" w:rsidR="00000000" w:rsidRPr="00000000">
        <w:rPr>
          <w:rtl w:val="0"/>
        </w:rPr>
      </w:r>
    </w:p>
    <w:p w:rsidR="00000000" w:rsidDel="00000000" w:rsidP="00000000" w:rsidRDefault="00000000" w:rsidRPr="00000000" w14:paraId="00000044">
      <w:pPr>
        <w:spacing w:line="360" w:lineRule="auto"/>
        <w:rPr>
          <w:sz w:val="20"/>
          <w:szCs w:val="20"/>
        </w:rPr>
      </w:pPr>
      <w:r w:rsidDel="00000000" w:rsidR="00000000" w:rsidRPr="00000000">
        <w:rPr>
          <w:b w:val="1"/>
          <w:sz w:val="20"/>
          <w:szCs w:val="20"/>
          <w:rtl w:val="0"/>
        </w:rPr>
        <w:t xml:space="preserve">April 23</w:t>
      </w:r>
      <w:r w:rsidDel="00000000" w:rsidR="00000000" w:rsidRPr="00000000">
        <w:rPr>
          <w:sz w:val="20"/>
          <w:szCs w:val="20"/>
          <w:rtl w:val="0"/>
        </w:rPr>
        <w:t xml:space="preserve"> - ‘With your help, we can't wait to see what's next.’ – confirm next space </w:t>
      </w:r>
    </w:p>
    <w:p w:rsidR="00000000" w:rsidDel="00000000" w:rsidP="00000000" w:rsidRDefault="00000000" w:rsidRPr="00000000" w14:paraId="00000045">
      <w:pPr>
        <w:spacing w:line="360" w:lineRule="auto"/>
        <w:rPr>
          <w:sz w:val="20"/>
          <w:szCs w:val="20"/>
        </w:rPr>
      </w:pPr>
      <w:r w:rsidDel="00000000" w:rsidR="00000000" w:rsidRPr="00000000">
        <w:rPr>
          <w:rtl w:val="0"/>
        </w:rPr>
      </w:r>
    </w:p>
    <w:p w:rsidR="00000000" w:rsidDel="00000000" w:rsidP="00000000" w:rsidRDefault="00000000" w:rsidRPr="00000000" w14:paraId="00000046">
      <w:pPr>
        <w:spacing w:line="360" w:lineRule="auto"/>
        <w:rPr>
          <w:sz w:val="20"/>
          <w:szCs w:val="20"/>
        </w:rPr>
      </w:pPr>
      <w:r w:rsidDel="00000000" w:rsidR="00000000" w:rsidRPr="00000000">
        <w:rPr>
          <w:rtl w:val="0"/>
        </w:rPr>
      </w:r>
    </w:p>
    <w:p w:rsidR="00000000" w:rsidDel="00000000" w:rsidP="00000000" w:rsidRDefault="00000000" w:rsidRPr="00000000" w14:paraId="00000047">
      <w:pPr>
        <w:spacing w:line="360" w:lineRule="auto"/>
        <w:rPr>
          <w:sz w:val="20"/>
          <w:szCs w:val="20"/>
        </w:rPr>
      </w:pPr>
      <w:r w:rsidDel="00000000" w:rsidR="00000000" w:rsidRPr="00000000">
        <w:rPr>
          <w:b w:val="1"/>
          <w:sz w:val="20"/>
          <w:szCs w:val="20"/>
          <w:rtl w:val="0"/>
        </w:rPr>
        <w:t xml:space="preserve">April 24</w:t>
      </w:r>
      <w:r w:rsidDel="00000000" w:rsidR="00000000" w:rsidRPr="00000000">
        <w:rPr>
          <w:sz w:val="20"/>
          <w:szCs w:val="20"/>
          <w:rtl w:val="0"/>
        </w:rPr>
        <w:t xml:space="preserve"> - Profile Spotlight: Ethan Russo? + Poll (internal discord media?) </w:t>
      </w:r>
    </w:p>
    <w:p w:rsidR="00000000" w:rsidDel="00000000" w:rsidP="00000000" w:rsidRDefault="00000000" w:rsidRPr="00000000" w14:paraId="00000048">
      <w:pPr>
        <w:spacing w:line="360" w:lineRule="auto"/>
        <w:rPr>
          <w:sz w:val="20"/>
          <w:szCs w:val="20"/>
        </w:rPr>
      </w:pPr>
      <w:r w:rsidDel="00000000" w:rsidR="00000000" w:rsidRPr="00000000">
        <w:rPr>
          <w:rtl w:val="0"/>
        </w:rPr>
      </w:r>
    </w:p>
    <w:p w:rsidR="00000000" w:rsidDel="00000000" w:rsidP="00000000" w:rsidRDefault="00000000" w:rsidRPr="00000000" w14:paraId="00000049">
      <w:pPr>
        <w:spacing w:line="36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A">
      <w:pPr>
        <w:spacing w:line="360" w:lineRule="auto"/>
        <w:rPr>
          <w:sz w:val="20"/>
          <w:szCs w:val="20"/>
        </w:rPr>
      </w:pPr>
      <w:r w:rsidDel="00000000" w:rsidR="00000000" w:rsidRPr="00000000">
        <w:rPr>
          <w:rtl w:val="0"/>
        </w:rPr>
      </w:r>
    </w:p>
    <w:p w:rsidR="00000000" w:rsidDel="00000000" w:rsidP="00000000" w:rsidRDefault="00000000" w:rsidRPr="00000000" w14:paraId="0000004B">
      <w:pPr>
        <w:spacing w:line="360" w:lineRule="auto"/>
        <w:rPr>
          <w:sz w:val="20"/>
          <w:szCs w:val="20"/>
        </w:rPr>
      </w:pPr>
      <w:r w:rsidDel="00000000" w:rsidR="00000000" w:rsidRPr="00000000">
        <w:rPr>
          <w:b w:val="1"/>
          <w:sz w:val="20"/>
          <w:szCs w:val="20"/>
          <w:rtl w:val="0"/>
        </w:rPr>
        <w:t xml:space="preserve">April 25</w:t>
      </w:r>
      <w:r w:rsidDel="00000000" w:rsidR="00000000" w:rsidRPr="00000000">
        <w:rPr>
          <w:sz w:val="20"/>
          <w:szCs w:val="20"/>
          <w:rtl w:val="0"/>
        </w:rPr>
        <w:t xml:space="preserve"> - Competitive/Community Advantage - (talk perks)</w:t>
      </w:r>
    </w:p>
    <w:p w:rsidR="00000000" w:rsidDel="00000000" w:rsidP="00000000" w:rsidRDefault="00000000" w:rsidRPr="00000000" w14:paraId="0000004C">
      <w:pPr>
        <w:spacing w:line="360" w:lineRule="auto"/>
        <w:rPr>
          <w:sz w:val="20"/>
          <w:szCs w:val="20"/>
        </w:rPr>
      </w:pPr>
      <w:r w:rsidDel="00000000" w:rsidR="00000000" w:rsidRPr="00000000">
        <w:rPr>
          <w:rtl w:val="0"/>
        </w:rPr>
      </w:r>
    </w:p>
    <w:p w:rsidR="00000000" w:rsidDel="00000000" w:rsidP="00000000" w:rsidRDefault="00000000" w:rsidRPr="00000000" w14:paraId="0000004D">
      <w:pPr>
        <w:spacing w:line="360" w:lineRule="auto"/>
        <w:rPr>
          <w:sz w:val="20"/>
          <w:szCs w:val="20"/>
        </w:rPr>
      </w:pPr>
      <w:r w:rsidDel="00000000" w:rsidR="00000000" w:rsidRPr="00000000">
        <w:rPr>
          <w:b w:val="1"/>
          <w:sz w:val="20"/>
          <w:szCs w:val="20"/>
          <w:rtl w:val="0"/>
        </w:rPr>
        <w:t xml:space="preserve">April 26</w:t>
      </w:r>
      <w:r w:rsidDel="00000000" w:rsidR="00000000" w:rsidRPr="00000000">
        <w:rPr>
          <w:sz w:val="20"/>
          <w:szCs w:val="20"/>
          <w:rtl w:val="0"/>
        </w:rPr>
        <w:t xml:space="preserve"> - THP Virtual Gallery hangout? TBC - AMA Reddit?</w:t>
      </w:r>
    </w:p>
    <w:p w:rsidR="00000000" w:rsidDel="00000000" w:rsidP="00000000" w:rsidRDefault="00000000" w:rsidRPr="00000000" w14:paraId="0000004E">
      <w:pPr>
        <w:spacing w:line="360" w:lineRule="auto"/>
        <w:rPr>
          <w:sz w:val="20"/>
          <w:szCs w:val="20"/>
        </w:rPr>
      </w:pPr>
      <w:r w:rsidDel="00000000" w:rsidR="00000000" w:rsidRPr="00000000">
        <w:rPr>
          <w:rtl w:val="0"/>
        </w:rPr>
      </w:r>
    </w:p>
    <w:p w:rsidR="00000000" w:rsidDel="00000000" w:rsidP="00000000" w:rsidRDefault="00000000" w:rsidRPr="00000000" w14:paraId="0000004F">
      <w:pPr>
        <w:spacing w:line="360" w:lineRule="auto"/>
        <w:rPr>
          <w:sz w:val="20"/>
          <w:szCs w:val="20"/>
        </w:rPr>
      </w:pPr>
      <w:r w:rsidDel="00000000" w:rsidR="00000000" w:rsidRPr="00000000">
        <w:rPr>
          <w:rtl w:val="0"/>
        </w:rPr>
      </w:r>
    </w:p>
    <w:p w:rsidR="00000000" w:rsidDel="00000000" w:rsidP="00000000" w:rsidRDefault="00000000" w:rsidRPr="00000000" w14:paraId="00000050">
      <w:pPr>
        <w:spacing w:line="360" w:lineRule="auto"/>
        <w:rPr>
          <w:sz w:val="20"/>
          <w:szCs w:val="20"/>
        </w:rPr>
      </w:pPr>
      <w:r w:rsidDel="00000000" w:rsidR="00000000" w:rsidRPr="00000000">
        <w:rPr>
          <w:b w:val="1"/>
          <w:sz w:val="20"/>
          <w:szCs w:val="20"/>
          <w:rtl w:val="0"/>
        </w:rPr>
        <w:t xml:space="preserve">April 27</w:t>
      </w:r>
      <w:r w:rsidDel="00000000" w:rsidR="00000000" w:rsidRPr="00000000">
        <w:rPr>
          <w:sz w:val="20"/>
          <w:szCs w:val="20"/>
          <w:rtl w:val="0"/>
        </w:rPr>
        <w:t xml:space="preserve"> - Environmental, Social and Governance #withCanurta</w:t>
      </w:r>
    </w:p>
    <w:p w:rsidR="00000000" w:rsidDel="00000000" w:rsidP="00000000" w:rsidRDefault="00000000" w:rsidRPr="00000000" w14:paraId="00000051">
      <w:pPr>
        <w:spacing w:line="360" w:lineRule="auto"/>
        <w:rPr>
          <w:sz w:val="20"/>
          <w:szCs w:val="20"/>
        </w:rPr>
      </w:pPr>
      <w:r w:rsidDel="00000000" w:rsidR="00000000" w:rsidRPr="00000000">
        <w:rPr>
          <w:rtl w:val="0"/>
        </w:rPr>
      </w:r>
    </w:p>
    <w:p w:rsidR="00000000" w:rsidDel="00000000" w:rsidP="00000000" w:rsidRDefault="00000000" w:rsidRPr="00000000" w14:paraId="00000052">
      <w:pPr>
        <w:spacing w:line="360" w:lineRule="auto"/>
        <w:rPr>
          <w:sz w:val="20"/>
          <w:szCs w:val="20"/>
        </w:rPr>
      </w:pPr>
      <w:r w:rsidDel="00000000" w:rsidR="00000000" w:rsidRPr="00000000">
        <w:rPr>
          <w:rtl w:val="0"/>
        </w:rPr>
      </w:r>
    </w:p>
    <w:p w:rsidR="00000000" w:rsidDel="00000000" w:rsidP="00000000" w:rsidRDefault="00000000" w:rsidRPr="00000000" w14:paraId="00000053">
      <w:pPr>
        <w:spacing w:line="360" w:lineRule="auto"/>
        <w:rPr>
          <w:sz w:val="20"/>
          <w:szCs w:val="20"/>
        </w:rPr>
      </w:pPr>
      <w:r w:rsidDel="00000000" w:rsidR="00000000" w:rsidRPr="00000000">
        <w:rPr>
          <w:b w:val="1"/>
          <w:sz w:val="20"/>
          <w:szCs w:val="20"/>
          <w:rtl w:val="0"/>
        </w:rPr>
        <w:t xml:space="preserve">April 28</w:t>
      </w:r>
      <w:r w:rsidDel="00000000" w:rsidR="00000000" w:rsidRPr="00000000">
        <w:rPr>
          <w:sz w:val="20"/>
          <w:szCs w:val="20"/>
          <w:rtl w:val="0"/>
        </w:rPr>
        <w:t xml:space="preserve"> - 2nd Twitter Space - Russo TBC - Get the sci. community in</w:t>
      </w:r>
    </w:p>
    <w:p w:rsidR="00000000" w:rsidDel="00000000" w:rsidP="00000000" w:rsidRDefault="00000000" w:rsidRPr="00000000" w14:paraId="00000054">
      <w:pPr>
        <w:spacing w:line="360" w:lineRule="auto"/>
        <w:rPr>
          <w:sz w:val="20"/>
          <w:szCs w:val="20"/>
        </w:rPr>
      </w:pPr>
      <w:r w:rsidDel="00000000" w:rsidR="00000000" w:rsidRPr="00000000">
        <w:rPr>
          <w:rtl w:val="0"/>
        </w:rPr>
      </w:r>
    </w:p>
    <w:p w:rsidR="00000000" w:rsidDel="00000000" w:rsidP="00000000" w:rsidRDefault="00000000" w:rsidRPr="00000000" w14:paraId="00000055">
      <w:pPr>
        <w:spacing w:line="360" w:lineRule="auto"/>
        <w:rPr>
          <w:sz w:val="20"/>
          <w:szCs w:val="20"/>
        </w:rPr>
      </w:pPr>
      <w:r w:rsidDel="00000000" w:rsidR="00000000" w:rsidRPr="00000000">
        <w:rPr>
          <w:rtl w:val="0"/>
        </w:rPr>
      </w:r>
    </w:p>
    <w:p w:rsidR="00000000" w:rsidDel="00000000" w:rsidP="00000000" w:rsidRDefault="00000000" w:rsidRPr="00000000" w14:paraId="00000056">
      <w:pPr>
        <w:spacing w:line="360" w:lineRule="auto"/>
        <w:rPr>
          <w:sz w:val="20"/>
          <w:szCs w:val="20"/>
        </w:rPr>
      </w:pPr>
      <w:r w:rsidDel="00000000" w:rsidR="00000000" w:rsidRPr="00000000">
        <w:rPr>
          <w:b w:val="1"/>
          <w:sz w:val="20"/>
          <w:szCs w:val="20"/>
          <w:rtl w:val="0"/>
        </w:rPr>
        <w:t xml:space="preserve">April 29</w:t>
      </w:r>
      <w:r w:rsidDel="00000000" w:rsidR="00000000" w:rsidRPr="00000000">
        <w:rPr>
          <w:sz w:val="20"/>
          <w:szCs w:val="20"/>
          <w:rtl w:val="0"/>
        </w:rPr>
        <w:t xml:space="preserve"> - We’re in. Let’s take science to the next level. #DeSci </w:t>
      </w:r>
    </w:p>
    <w:p w:rsidR="00000000" w:rsidDel="00000000" w:rsidP="00000000" w:rsidRDefault="00000000" w:rsidRPr="00000000" w14:paraId="00000057">
      <w:pPr>
        <w:spacing w:line="360" w:lineRule="auto"/>
        <w:rPr>
          <w:sz w:val="20"/>
          <w:szCs w:val="20"/>
        </w:rPr>
      </w:pPr>
      <w:r w:rsidDel="00000000" w:rsidR="00000000" w:rsidRPr="00000000">
        <w:rPr>
          <w:rtl w:val="0"/>
        </w:rPr>
      </w:r>
    </w:p>
    <w:p w:rsidR="00000000" w:rsidDel="00000000" w:rsidP="00000000" w:rsidRDefault="00000000" w:rsidRPr="00000000" w14:paraId="00000058">
      <w:pPr>
        <w:spacing w:line="360" w:lineRule="auto"/>
        <w:rPr>
          <w:sz w:val="20"/>
          <w:szCs w:val="20"/>
        </w:rPr>
      </w:pPr>
      <w:r w:rsidDel="00000000" w:rsidR="00000000" w:rsidRPr="00000000">
        <w:rPr>
          <w:rtl w:val="0"/>
        </w:rPr>
      </w:r>
    </w:p>
    <w:p w:rsidR="00000000" w:rsidDel="00000000" w:rsidP="00000000" w:rsidRDefault="00000000" w:rsidRPr="00000000" w14:paraId="00000059">
      <w:pPr>
        <w:spacing w:line="360" w:lineRule="auto"/>
        <w:rPr>
          <w:sz w:val="20"/>
          <w:szCs w:val="20"/>
        </w:rPr>
      </w:pPr>
      <w:r w:rsidDel="00000000" w:rsidR="00000000" w:rsidRPr="00000000">
        <w:rPr>
          <w:b w:val="1"/>
          <w:sz w:val="20"/>
          <w:szCs w:val="20"/>
          <w:rtl w:val="0"/>
        </w:rPr>
        <w:t xml:space="preserve">April 30</w:t>
      </w:r>
      <w:r w:rsidDel="00000000" w:rsidR="00000000" w:rsidRPr="00000000">
        <w:rPr>
          <w:sz w:val="20"/>
          <w:szCs w:val="20"/>
          <w:rtl w:val="0"/>
        </w:rPr>
        <w:t xml:space="preserve"> - Recap our progress - set public goal for community + Poll</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ega Youngson" w:id="0" w:date="2022-04-11T15:52:34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create an image or GIF with THP genesis story on slide 2 https://docs.google.com/presentation/d/1atzsbP-tyNwyzHnVrXsv7mcvF-zhTCFIpvBr8zGLOi0/edit?usp=sharing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spatial.io/rooms/622fa7e1b9254e0001be9afb?share=5994436538526887"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anurta.com/the-healing-project/" TargetMode="External"/><Relationship Id="rId12"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11" Type="http://schemas.openxmlformats.org/officeDocument/2006/relationships/hyperlink" Target="https://rarible.com/token/0xb2469a7dd9e154c97b99b33e88196f7024f2979e:31?tab=owners"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s://mirror.xyz/canurta.eth/RuEMoCJ0SjVq_GKsIQbDJG9Mc7iUm4FfLlUVxvxvxY0" TargetMode="External"/><Relationship Id="rId4" Type="http://schemas.openxmlformats.org/officeDocument/2006/relationships/fontTable" Target="fontTable.xml"/><Relationship Id="rId9" Type="http://schemas.openxmlformats.org/officeDocument/2006/relationships/hyperlink" Target="https://fractional.art/vaults/the-healing-project-vault"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DAC725D7-1EDC-4D5A-8905-FA2DAB0FB26C}"/>
</file>

<file path=customXml/itemProps2.xml><?xml version="1.0" encoding="utf-8"?>
<ds:datastoreItem xmlns:ds="http://schemas.openxmlformats.org/officeDocument/2006/customXml" ds:itemID="{D5B6C7F8-9821-4567-A8E3-6E9C5FD8BE26}"/>
</file>

<file path=customXml/itemProps3.xml><?xml version="1.0" encoding="utf-8"?>
<ds:datastoreItem xmlns:ds="http://schemas.openxmlformats.org/officeDocument/2006/customXml" ds:itemID="{DE3077C8-5B95-41F7-AA2D-ADAE9A28695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2500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