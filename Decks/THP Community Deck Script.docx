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The Healing Project - Intro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Hello, thank you for taking the time out of your day to let us introduce you to The Healing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Problem Statement - 1/2</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commentRangeStart w:id="0"/>
      <w:r w:rsidDel="00000000" w:rsidR="00000000" w:rsidRPr="00000000">
        <w:rPr>
          <w:rtl w:val="0"/>
        </w:rPr>
        <w:t xml:space="preserve">Today we want to talk about an issue everyone is familiar with, inflammation</w:t>
      </w:r>
      <w:commentRangeEnd w:id="0"/>
      <w:r w:rsidDel="00000000" w:rsidR="00000000" w:rsidRPr="00000000">
        <w:commentReference w:id="0"/>
      </w:r>
      <w:r w:rsidDel="00000000" w:rsidR="00000000" w:rsidRPr="00000000">
        <w:rPr>
          <w:rtl w:val="0"/>
        </w:rPr>
        <w:t xml:space="preserve">. The reality is when we fail to take care of inflammation it can lead to more severe chronic diseases like [insert examples]. And in the world today 3 out of 5 people pass away due to these chronic diseases.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Problem Statement - 2/2</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Despite this, the healthcare industry has produced solutions that have put profit over the long-term health of those suffering. [have examples for QnA section?]</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Problem Statement - 3/3</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 we thought, what if the next big solution was developed by our community?</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What is The Healing Project? - 1/2</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That’s our goal with The Healing Project. We are a community working towards the development of natural, safe, and effective products that will increase longevity in people and animals.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What is The Healing Project? - 2/2</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Our 10,000 membership passes offer an exclusive opportunity for individuals from all backgrounds to come together and create positive change. While our business model based on blockchain ensures transparency and openness for the research and development of our products.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The Future of Healthcare Innovation</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Our solution will come from utilizing our unique intellectual property that allows for the production of novel molecules known as cannflavins. Cannflavins are rare polyphenols that have been shown to be 30 times more potent than leading NSAIDs like [add example] </w:t>
      </w:r>
      <w:commentRangeStart w:id="1"/>
      <w:r w:rsidDel="00000000" w:rsidR="00000000" w:rsidRPr="00000000">
        <w:rPr>
          <w:rtl w:val="0"/>
        </w:rPr>
        <w:t xml:space="preserve">without the harmful side effects</w:t>
      </w:r>
      <w:r w:rsidDel="00000000" w:rsidR="00000000" w:rsidRPr="00000000">
        <w:rPr>
          <w:rtl w:val="0"/>
        </w:rPr>
        <w:t xml:space="preserve"> that go with it</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THP Product Incubation</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By joining The Healing Project you’ll be a part of the product incubation community. This means that you will receive various samples and provide feedback as we continue to develop our ground-breaking products. In addition to product incubation you will also receive a lifetime discount on future products, access to our discord community, exclusive events and networking opportunities</w:t>
      </w:r>
      <w:r w:rsidDel="00000000" w:rsidR="00000000" w:rsidRPr="00000000">
        <w:rPr>
          <w:highlight w:val="yellow"/>
          <w:rtl w:val="0"/>
        </w:rPr>
        <w:t xml:space="preserve"> through holding The Healing Project NFT Membership Pass</w:t>
      </w:r>
      <w:r w:rsidDel="00000000" w:rsidR="00000000" w:rsidRPr="00000000">
        <w:rPr>
          <w:rtl w:val="0"/>
        </w:rPr>
        <w:t xml:space="preserve">. </w:t>
      </w:r>
      <w:commentRangeStart w:id="2"/>
      <w:r w:rsidDel="00000000" w:rsidR="00000000" w:rsidRPr="00000000">
        <w:rPr>
          <w:rtl w:val="0"/>
        </w:rPr>
        <w:t xml:space="preserve">through holding The Healing Project NFT</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Ways to Join - for individual group presentations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 are various ways to join The Healing Project community. </w:t>
      </w:r>
      <w:ins w:author="Jordan Chin" w:id="0" w:date="2022-05-20T16:02:55Z">
        <w:r w:rsidDel="00000000" w:rsidR="00000000" w:rsidRPr="00000000">
          <w:rPr>
            <w:rtl w:val="0"/>
          </w:rPr>
          <w:t xml:space="preserve">While m</w:t>
        </w:r>
      </w:ins>
      <w:ins w:author="Samantha Palloo" w:id="1" w:date="2022-05-19T18:37:52Z">
        <w:del w:author="Jordan Chin" w:id="0" w:date="2022-05-20T16:02:55Z">
          <w:commentRangeStart w:id="3"/>
          <w:r w:rsidDel="00000000" w:rsidR="00000000" w:rsidRPr="00000000">
            <w:rPr>
              <w:rtl w:val="0"/>
            </w:rPr>
            <w:delText xml:space="preserve">M</w:delText>
          </w:r>
        </w:del>
        <w:r w:rsidDel="00000000" w:rsidR="00000000" w:rsidRPr="00000000">
          <w:rPr>
            <w:rtl w:val="0"/>
          </w:rPr>
          <w:t xml:space="preserve">ost memberships have </w:t>
        </w:r>
        <w:r w:rsidDel="00000000" w:rsidR="00000000" w:rsidRPr="00000000">
          <w:rPr>
            <w:rtl w:val="0"/>
          </w:rPr>
          <w:t xml:space="preserve">recurring</w:t>
        </w:r>
        <w:r w:rsidDel="00000000" w:rsidR="00000000" w:rsidRPr="00000000">
          <w:rPr>
            <w:rtl w:val="0"/>
          </w:rPr>
          <w:t xml:space="preserve"> charges, whether </w:t>
        </w:r>
        <w:r w:rsidDel="00000000" w:rsidR="00000000" w:rsidRPr="00000000">
          <w:rPr>
            <w:rtl w:val="0"/>
          </w:rPr>
          <w:t xml:space="preserve">monthly</w:t>
        </w:r>
        <w:r w:rsidDel="00000000" w:rsidR="00000000" w:rsidRPr="00000000">
          <w:rPr>
            <w:rtl w:val="0"/>
          </w:rPr>
          <w:t xml:space="preserve"> or yearly– with THP, there is only one charge to become a member for life. </w:t>
        </w:r>
      </w:ins>
      <w:del w:author="Samantha Palloo" w:id="1" w:date="2022-05-19T18:37:52Z">
        <w:commentRangeEnd w:id="3"/>
        <w:r w:rsidDel="00000000" w:rsidR="00000000" w:rsidRPr="00000000">
          <w:commentReference w:id="3"/>
        </w:r>
        <w:r w:rsidDel="00000000" w:rsidR="00000000" w:rsidRPr="00000000">
          <w:rPr>
            <w:rtl w:val="0"/>
          </w:rPr>
          <w:delText xml:space="preserve"> </w:delText>
        </w:r>
      </w:del>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If you are new to Web3 and blockchain you can buy directly on our website, and we will walk you through the process of setting up your token.</w:t>
        <w:br w:type="textWrapping"/>
        <w:br w:type="textWrapping"/>
        <w:t xml:space="preserve">For those more familiar with Web3 you can join our whitelist and get access to purchasing the token on the mint date.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And for those just looking to support our cause, we have partnered with the non-profit Return the Love, where donations will be used to help disadvantaged youth and individuals who face barriers to entering STEM by making them a part of our community.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Collaborate with us - for Health Organizations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Joining as an individual is just one way to be a part of The Healing Project. Organizations are also welcome to join and are gifted one organizational token. This will allow you to spread awareness for your cause, support the scientific research that matters most to your cause and participate in annual charity of choice donation.</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Partner with us - for NFT communities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Partnering with The Healing Project will help drive sustainable business growth for both communities. This will be done by co-branding products that we will manufacture, package and distribute directly to your community members. 10% of the revenue generated through sales will go towards your community wallet. This allows for low risk, high return on investment, through unique access to our innovative IPs.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Mentor with us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And if you feel like you have more to contribute? Mentor with us to influence, guide and equip our community members with invaluable skills by sharing your experiences.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Joining as a mentor will require 2 to 3 hours of commitment to share your unique experiences. In return you will receive 50% off the membership price, access to a large network to promote your work, and recognition for your involvement in The Healing Project.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Where does the money go?</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Along with the money generated being used for The Healing Project itself, it will also go towards the continued development and production of our IPs, and </w:t>
      </w:r>
      <w:commentRangeStart w:id="4"/>
      <w:r w:rsidDel="00000000" w:rsidR="00000000" w:rsidRPr="00000000">
        <w:rPr>
          <w:rtl w:val="0"/>
        </w:rPr>
        <w:t xml:space="preserve">1% of the funds generated will go towards charitable causes voted for by the community.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Network</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Our community is forward-thinking and ready to connect with a growing network filled with leaders from various backgrounds, ranging from science and academia to professional athletics and entrepreneurism.</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Our vision</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Our vision is ambitious but simple. We want to be a force for good through transparent research and development of safe, natural products that treat </w:t>
      </w:r>
      <w:commentRangeStart w:id="5"/>
      <w:r w:rsidDel="00000000" w:rsidR="00000000" w:rsidRPr="00000000">
        <w:rPr>
          <w:rtl w:val="0"/>
        </w:rPr>
        <w:t xml:space="preserve">chronic disease</w:t>
      </w:r>
      <w:commentRangeEnd w:id="5"/>
      <w:r w:rsidDel="00000000" w:rsidR="00000000" w:rsidRPr="00000000">
        <w:commentReference w:id="5"/>
      </w:r>
      <w:r w:rsidDel="00000000" w:rsidR="00000000" w:rsidRPr="00000000">
        <w:rPr>
          <w:rtl w:val="0"/>
        </w:rPr>
        <w:t xml:space="preserve"> at the source.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Ultimately working towards helping people and animals live long prosperous lives.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Thank You</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Thank you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 Template</w:t>
      </w:r>
    </w:p>
    <w:p w:rsidR="00000000" w:rsidDel="00000000" w:rsidP="00000000" w:rsidRDefault="00000000" w:rsidRPr="00000000" w14:paraId="00000050">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1">
      <w:pPr>
        <w:rPr>
          <w:rFonts w:ascii="Montserrat" w:cs="Montserrat" w:eastAsia="Montserrat" w:hAnsi="Montserrat"/>
        </w:rPr>
      </w:pPr>
      <w:r w:rsidDel="00000000" w:rsidR="00000000" w:rsidRPr="00000000">
        <w:rPr>
          <w:rFonts w:ascii="Montserrat" w:cs="Montserrat" w:eastAsia="Montserrat" w:hAnsi="Montserrat"/>
          <w:rtl w:val="0"/>
        </w:rPr>
        <w:t xml:space="preserve">Subject Line: [Organization Name] x The Healing Project</w:t>
      </w:r>
    </w:p>
    <w:p w:rsidR="00000000" w:rsidDel="00000000" w:rsidP="00000000" w:rsidRDefault="00000000" w:rsidRPr="00000000" w14:paraId="0000005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rPr>
          <w:rFonts w:ascii="Montserrat" w:cs="Montserrat" w:eastAsia="Montserrat" w:hAnsi="Montserrat"/>
        </w:rPr>
      </w:pPr>
      <w:r w:rsidDel="00000000" w:rsidR="00000000" w:rsidRPr="00000000">
        <w:rPr>
          <w:rFonts w:ascii="Montserrat" w:cs="Montserrat" w:eastAsia="Montserrat" w:hAnsi="Montserrat"/>
          <w:rtl w:val="0"/>
        </w:rPr>
        <w:t xml:space="preserve">Hi [Receiver Name],</w:t>
      </w:r>
    </w:p>
    <w:p w:rsidR="00000000" w:rsidDel="00000000" w:rsidP="00000000" w:rsidRDefault="00000000" w:rsidRPr="00000000" w14:paraId="0000005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rPr>
          <w:rFonts w:ascii="Montserrat" w:cs="Montserrat" w:eastAsia="Montserrat" w:hAnsi="Montserrat"/>
        </w:rPr>
      </w:pPr>
      <w:r w:rsidDel="00000000" w:rsidR="00000000" w:rsidRPr="00000000">
        <w:rPr>
          <w:rFonts w:ascii="Montserrat" w:cs="Montserrat" w:eastAsia="Montserrat" w:hAnsi="Montserrat"/>
          <w:rtl w:val="0"/>
        </w:rPr>
        <w:t xml:space="preserve">My name is [Name] and I'm the [Position Title] at </w:t>
      </w:r>
      <w:hyperlink r:id="rId7">
        <w:r w:rsidDel="00000000" w:rsidR="00000000" w:rsidRPr="00000000">
          <w:rPr>
            <w:rFonts w:ascii="Montserrat" w:cs="Montserrat" w:eastAsia="Montserrat" w:hAnsi="Montserrat"/>
            <w:color w:val="1155cc"/>
            <w:u w:val="single"/>
            <w:rtl w:val="0"/>
          </w:rPr>
          <w:t xml:space="preserve">Canurta Inc</w:t>
        </w:r>
      </w:hyperlink>
      <w:r w:rsidDel="00000000" w:rsidR="00000000" w:rsidRPr="00000000">
        <w:rPr>
          <w:rFonts w:ascii="Montserrat" w:cs="Montserrat" w:eastAsia="Montserrat" w:hAnsi="Montserrat"/>
          <w:rtl w:val="0"/>
        </w:rPr>
        <w:t xml:space="preserve">. We're a biotech company specializing in the production of rare hemp-derived polyphenols that combat inflammation at the source. </w:t>
      </w:r>
    </w:p>
    <w:p w:rsidR="00000000" w:rsidDel="00000000" w:rsidP="00000000" w:rsidRDefault="00000000" w:rsidRPr="00000000" w14:paraId="0000005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rPr>
          <w:rFonts w:ascii="Montserrat" w:cs="Montserrat" w:eastAsia="Montserrat" w:hAnsi="Montserrat"/>
        </w:rPr>
      </w:pPr>
      <w:r w:rsidDel="00000000" w:rsidR="00000000" w:rsidRPr="00000000">
        <w:rPr>
          <w:rFonts w:ascii="Montserrat" w:cs="Montserrat" w:eastAsia="Montserrat" w:hAnsi="Montserrat"/>
          <w:rtl w:val="0"/>
        </w:rPr>
        <w:t xml:space="preserve">We're huge proponents of the work you do [insert work that they do] to further [interest area]. </w:t>
      </w:r>
    </w:p>
    <w:p w:rsidR="00000000" w:rsidDel="00000000" w:rsidP="00000000" w:rsidRDefault="00000000" w:rsidRPr="00000000" w14:paraId="0000005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9">
      <w:pPr>
        <w:rPr>
          <w:rFonts w:ascii="Montserrat" w:cs="Montserrat" w:eastAsia="Montserrat" w:hAnsi="Montserrat"/>
        </w:rPr>
      </w:pPr>
      <w:r w:rsidDel="00000000" w:rsidR="00000000" w:rsidRPr="00000000">
        <w:rPr>
          <w:rFonts w:ascii="Montserrat" w:cs="Montserrat" w:eastAsia="Montserrat" w:hAnsi="Montserrat"/>
          <w:rtl w:val="0"/>
        </w:rPr>
        <w:t xml:space="preserve">We've recently launched our initiative, </w:t>
      </w:r>
      <w:hyperlink r:id="rId8">
        <w:r w:rsidDel="00000000" w:rsidR="00000000" w:rsidRPr="00000000">
          <w:rPr>
            <w:rFonts w:ascii="Montserrat" w:cs="Montserrat" w:eastAsia="Montserrat" w:hAnsi="Montserrat"/>
            <w:color w:val="1155cc"/>
            <w:u w:val="single"/>
            <w:rtl w:val="0"/>
          </w:rPr>
          <w:t xml:space="preserve">The Healing Project</w:t>
        </w:r>
      </w:hyperlink>
      <w:r w:rsidDel="00000000" w:rsidR="00000000" w:rsidRPr="00000000">
        <w:rPr>
          <w:rFonts w:ascii="Montserrat" w:cs="Montserrat" w:eastAsia="Montserrat" w:hAnsi="Montserrat"/>
          <w:rtl w:val="0"/>
        </w:rPr>
        <w:t xml:space="preserve">, which takes a  decentralized, community-based approach towards the research and development of natural, safe, and effective products that will increase longevity in people and animals. I have attached our Project Deck which provides a more detailed overview. </w:t>
      </w:r>
    </w:p>
    <w:p w:rsidR="00000000" w:rsidDel="00000000" w:rsidP="00000000" w:rsidRDefault="00000000" w:rsidRPr="00000000" w14:paraId="0000005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rPr>
          <w:rFonts w:ascii="Montserrat" w:cs="Montserrat" w:eastAsia="Montserrat" w:hAnsi="Montserrat"/>
        </w:rPr>
      </w:pPr>
      <w:r w:rsidDel="00000000" w:rsidR="00000000" w:rsidRPr="00000000">
        <w:rPr>
          <w:rFonts w:ascii="Montserrat" w:cs="Montserrat" w:eastAsia="Montserrat" w:hAnsi="Montserrat"/>
          <w:rtl w:val="0"/>
        </w:rPr>
        <w:t xml:space="preserve">We're currently identifying organizations for mutually beneficial collaboration and think that [Organization Name] would be a great fit! </w:t>
      </w:r>
    </w:p>
    <w:p w:rsidR="00000000" w:rsidDel="00000000" w:rsidP="00000000" w:rsidRDefault="00000000" w:rsidRPr="00000000" w14:paraId="0000005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D">
      <w:pPr>
        <w:rPr>
          <w:rFonts w:ascii="Montserrat" w:cs="Montserrat" w:eastAsia="Montserrat" w:hAnsi="Montserrat"/>
        </w:rPr>
      </w:pPr>
      <w:r w:rsidDel="00000000" w:rsidR="00000000" w:rsidRPr="00000000">
        <w:rPr>
          <w:rFonts w:ascii="Montserrat" w:cs="Montserrat" w:eastAsia="Montserrat" w:hAnsi="Montserrat"/>
          <w:rtl w:val="0"/>
        </w:rPr>
        <w:t xml:space="preserve">Collaborators are gifted one organizational membership which allows them to spread awareness for their area of interest, support the scientific research that matters most to them and receive eligibility for the annual Charity of Choice donation (1% of sales on eligible products).</w:t>
      </w:r>
    </w:p>
    <w:p w:rsidR="00000000" w:rsidDel="00000000" w:rsidP="00000000" w:rsidRDefault="00000000" w:rsidRPr="00000000" w14:paraId="0000005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rPr>
          <w:rFonts w:ascii="Montserrat" w:cs="Montserrat" w:eastAsia="Montserrat" w:hAnsi="Montserrat"/>
        </w:rPr>
      </w:pPr>
      <w:r w:rsidDel="00000000" w:rsidR="00000000" w:rsidRPr="00000000">
        <w:rPr>
          <w:rFonts w:ascii="Montserrat" w:cs="Montserrat" w:eastAsia="Montserrat" w:hAnsi="Montserrat"/>
          <w:rtl w:val="0"/>
        </w:rPr>
        <w:t xml:space="preserve">I would love the opportunity to discuss our project and collaborative opportunities further. Please feel free to reach out to me via email at [email address] or phone at [phone number].</w:t>
      </w:r>
    </w:p>
    <w:p w:rsidR="00000000" w:rsidDel="00000000" w:rsidP="00000000" w:rsidRDefault="00000000" w:rsidRPr="00000000" w14:paraId="0000006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rPr>
          <w:rFonts w:ascii="Montserrat" w:cs="Montserrat" w:eastAsia="Montserrat" w:hAnsi="Montserrat"/>
        </w:rPr>
      </w:pPr>
      <w:r w:rsidDel="00000000" w:rsidR="00000000" w:rsidRPr="00000000">
        <w:rPr>
          <w:rFonts w:ascii="Montserrat" w:cs="Montserrat" w:eastAsia="Montserrat" w:hAnsi="Montserrat"/>
          <w:rtl w:val="0"/>
        </w:rPr>
        <w:t xml:space="preserve">We look forward to exploring the possibilities and healing the world together. </w:t>
      </w:r>
    </w:p>
    <w:p w:rsidR="00000000" w:rsidDel="00000000" w:rsidP="00000000" w:rsidRDefault="00000000" w:rsidRPr="00000000" w14:paraId="0000006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rPr>
          <w:rFonts w:ascii="Montserrat" w:cs="Montserrat" w:eastAsia="Montserrat" w:hAnsi="Montserrat"/>
        </w:rPr>
      </w:pPr>
      <w:r w:rsidDel="00000000" w:rsidR="00000000" w:rsidRPr="00000000">
        <w:rPr>
          <w:rFonts w:ascii="Montserrat" w:cs="Montserrat" w:eastAsia="Montserrat" w:hAnsi="Montserrat"/>
          <w:rtl w:val="0"/>
        </w:rPr>
        <w:t xml:space="preserve">[Salutation],</w:t>
      </w:r>
    </w:p>
    <w:p w:rsidR="00000000" w:rsidDel="00000000" w:rsidP="00000000" w:rsidRDefault="00000000" w:rsidRPr="00000000" w14:paraId="0000006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rPr>
          <w:rFonts w:ascii="Montserrat" w:cs="Montserrat" w:eastAsia="Montserrat" w:hAnsi="Montserrat"/>
        </w:rPr>
      </w:pPr>
      <w:r w:rsidDel="00000000" w:rsidR="00000000" w:rsidRPr="00000000">
        <w:rPr>
          <w:rFonts w:ascii="Montserrat" w:cs="Montserrat" w:eastAsia="Montserrat" w:hAnsi="Montserrat"/>
          <w:rtl w:val="0"/>
        </w:rPr>
        <w:t xml:space="preserve">[Name]</w:t>
      </w: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rdan Chin" w:id="1" w:date="2022-05-18T17:27:33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or remove?</w:t>
      </w:r>
    </w:p>
  </w:comment>
  <w:comment w:author="Samantha Palloo" w:id="3" w:date="2022-05-19T18:40:56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rework if needed, let make sure to highlight this fact in our presentations</w:t>
      </w:r>
    </w:p>
  </w:comment>
  <w:comment w:author="Jordan Chin" w:id="2" w:date="2022-05-18T17:28:46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have this so it ties NFT and Utility together?</w:t>
      </w:r>
    </w:p>
  </w:comment>
  <w:comment w:author="Jordan Chin" w:id="0" w:date="2022-05-18T17:25:21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need revising</w:t>
      </w:r>
    </w:p>
  </w:comment>
  <w:comment w:author="Jordan Chin" w:id="5" w:date="2022-05-18T17:33:16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 disease or inflammation?</w:t>
      </w:r>
    </w:p>
  </w:comment>
  <w:comment w:author="Jordan Chin" w:id="4" w:date="2022-05-18T13:39:27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of thp funds? or should this be removed?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canurta.com/the-healing-project/" TargetMode="External"/><Relationship Id="rId3" Type="http://schemas.openxmlformats.org/officeDocument/2006/relationships/settings" Target="settings.xml"/><Relationship Id="rId7" Type="http://schemas.openxmlformats.org/officeDocument/2006/relationships/hyperlink" Target="https://canurta.com/" TargetMode="External"/><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styles" Target="styles.xml"/><Relationship Id="rId11" Type="http://schemas.openxmlformats.org/officeDocument/2006/relationships/customXml" Target="../customXml/item3.xml"/><Relationship Id="rId5" Type="http://schemas.openxmlformats.org/officeDocument/2006/relationships/numbering" Target="numbering.xml"/><Relationship Id="rId10" Type="http://schemas.openxmlformats.org/officeDocument/2006/relationships/customXml" Target="../customXml/item2.xml"/><Relationship Id="rId4" Type="http://schemas.openxmlformats.org/officeDocument/2006/relationships/fontTable" Target="fontTable.xml"/><Relationship Id="rId9"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D6936C3124EA4782E0B6522F2B3CDF" ma:contentTypeVersion="15" ma:contentTypeDescription="Create a new document." ma:contentTypeScope="" ma:versionID="40f2d08b565cfb11e1390f72bcab060b">
  <xsd:schema xmlns:xsd="http://www.w3.org/2001/XMLSchema" xmlns:xs="http://www.w3.org/2001/XMLSchema" xmlns:p="http://schemas.microsoft.com/office/2006/metadata/properties" xmlns:ns2="c425ada6-8810-416d-9013-dcf013a31722" xmlns:ns3="5b95a7cb-e22b-4e4c-880d-022d72d11752" targetNamespace="http://schemas.microsoft.com/office/2006/metadata/properties" ma:root="true" ma:fieldsID="d883116a533465c0a1a9879f96e02338" ns2:_="" ns3:_="">
    <xsd:import namespace="c425ada6-8810-416d-9013-dcf013a31722"/>
    <xsd:import namespace="5b95a7cb-e22b-4e4c-880d-022d72d1175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5ada6-8810-416d-9013-dcf013a3172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18e087a-53db-4cd3-bc09-e3595ca554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95a7cb-e22b-4e4c-880d-022d72d1175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b889f40-7801-4fba-ad07-ab6726eda59c}" ma:internalName="TaxCatchAll" ma:showField="CatchAllData" ma:web="5b95a7cb-e22b-4e4c-880d-022d72d11752">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25ada6-8810-416d-9013-dcf013a31722">
      <Terms xmlns="http://schemas.microsoft.com/office/infopath/2007/PartnerControls"/>
    </lcf76f155ced4ddcb4097134ff3c332f>
    <TaxCatchAll xmlns="5b95a7cb-e22b-4e4c-880d-022d72d11752" xsi:nil="true"/>
    <MediaLengthInSeconds xmlns="c425ada6-8810-416d-9013-dcf013a31722" xsi:nil="true"/>
  </documentManagement>
</p:properties>
</file>

<file path=customXml/itemProps1.xml><?xml version="1.0" encoding="utf-8"?>
<ds:datastoreItem xmlns:ds="http://schemas.openxmlformats.org/officeDocument/2006/customXml" ds:itemID="{0C931AF2-158A-4A5C-8E46-3725944B1C42}"/>
</file>

<file path=customXml/itemProps2.xml><?xml version="1.0" encoding="utf-8"?>
<ds:datastoreItem xmlns:ds="http://schemas.openxmlformats.org/officeDocument/2006/customXml" ds:itemID="{431C8E52-CC15-4A36-9A92-BA16F8B64EB0}"/>
</file>

<file path=customXml/itemProps3.xml><?xml version="1.0" encoding="utf-8"?>
<ds:datastoreItem xmlns:ds="http://schemas.openxmlformats.org/officeDocument/2006/customXml" ds:itemID="{CE4E891B-A68F-42A2-9B70-70CA2AE9CB07}"/>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0x010100E5D6936C3124EA4782E0B6522F2B3CDF</vt:lpwstr>
  </property>
  <property fmtid="{D5CDD505-2E9C-101B-9397-08002B2CF9AE}" pid="3" name="Order">
    <vt:r8>5400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